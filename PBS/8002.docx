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2" w:type="dxa"/>
        <w:tblLook w:val="01E0" w:firstRow="1" w:lastRow="1" w:firstColumn="1" w:lastColumn="1" w:noHBand="0" w:noVBand="0"/>
      </w:tblPr>
      <w:tblGrid>
        <w:gridCol w:w="3119"/>
        <w:gridCol w:w="295"/>
        <w:gridCol w:w="2345"/>
        <w:gridCol w:w="367"/>
        <w:gridCol w:w="3376"/>
      </w:tblGrid>
      <w:tr w:rsidR="00CA5B63" w:rsidTr="00E45442">
        <w:trPr>
          <w:trHeight w:val="1280"/>
        </w:trPr>
        <w:tc>
          <w:tcPr>
            <w:tcW w:w="3119" w:type="dxa"/>
            <w:shd w:val="clear" w:color="auto" w:fill="auto"/>
          </w:tcPr>
          <w:p w:rsidR="00CA5B63" w:rsidRPr="00C9052B" w:rsidRDefault="00CA5B63" w:rsidP="00CA5B63">
            <w:pPr>
              <w:pStyle w:val="a3"/>
              <w:rPr>
                <w:rFonts w:ascii="Arial" w:hAnsi="Arial"/>
                <w:color w:val="000000"/>
                <w:sz w:val="22"/>
                <w:szCs w:val="22"/>
                <w:lang w:val="en-US"/>
              </w:rPr>
            </w:pPr>
          </w:p>
          <w:p w:rsidR="00CA5B63" w:rsidRPr="00C9052B" w:rsidRDefault="00CA5B63" w:rsidP="00C5794E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  <w:lang w:val="be-BY"/>
              </w:rPr>
              <w:t>Сумеснае таварыства з</w:t>
            </w:r>
          </w:p>
          <w:p w:rsidR="00CA5B63" w:rsidRPr="00C9052B" w:rsidRDefault="00CA5B63" w:rsidP="00C5794E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абмежаванай адказнасцю</w:t>
            </w:r>
            <w:r w:rsidR="00FA4E6E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 xml:space="preserve"> 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«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  <w:t>Мабільныя ТэлеСістэмы</w:t>
            </w:r>
            <w:r w:rsidR="00892614" w:rsidRPr="00C9052B">
              <w:rPr>
                <w:rFonts w:ascii="Arial" w:hAnsi="Arial"/>
                <w:b w:val="0"/>
                <w:color w:val="000000"/>
                <w:sz w:val="22"/>
                <w:szCs w:val="22"/>
                <w:lang w:val="en-US"/>
              </w:rPr>
              <w:t>»</w:t>
            </w:r>
          </w:p>
          <w:p w:rsidR="00CA5B63" w:rsidRPr="00C9052B" w:rsidRDefault="00CA5B63" w:rsidP="00CA5B6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40" w:type="dxa"/>
            <w:gridSpan w:val="2"/>
            <w:shd w:val="clear" w:color="auto" w:fill="auto"/>
          </w:tcPr>
          <w:p w:rsidR="00CA5B63" w:rsidRPr="00C9052B" w:rsidRDefault="00E45442" w:rsidP="00CA5B63">
            <w:pPr>
              <w:rPr>
                <w:lang w:val="en-US"/>
              </w:rPr>
            </w:pPr>
            <w:r w:rsidRPr="00917CC5">
              <w:rPr>
                <w:noProof/>
              </w:rPr>
              <w:drawing>
                <wp:inline distT="0" distB="0" distL="0" distR="0" wp14:anchorId="542A8802" wp14:editId="7EB0AA10">
                  <wp:extent cx="1531620" cy="807720"/>
                  <wp:effectExtent l="0" t="0" r="7620" b="5080"/>
                  <wp:docPr id="5" name="Рисунок 5" descr="http://www.mts.by/company/presscenter/brandbook/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mts.by/company/presscenter/brandbook/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2" w:type="dxa"/>
            <w:gridSpan w:val="2"/>
            <w:shd w:val="clear" w:color="auto" w:fill="auto"/>
          </w:tcPr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808080"/>
                <w:sz w:val="16"/>
                <w:lang w:val="be-BY"/>
              </w:rPr>
            </w:pPr>
          </w:p>
          <w:p w:rsidR="00CA5B63" w:rsidRPr="00C9052B" w:rsidRDefault="00CA5B63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 w:rsidRPr="00C9052B">
              <w:rPr>
                <w:rFonts w:ascii="Arial" w:hAnsi="Arial"/>
                <w:color w:val="000000"/>
                <w:sz w:val="22"/>
                <w:szCs w:val="22"/>
              </w:rPr>
              <w:t>Совместное общество с</w:t>
            </w:r>
          </w:p>
          <w:p w:rsidR="00CA5B63" w:rsidRPr="00C9052B" w:rsidRDefault="00EC160E" w:rsidP="00C9052B">
            <w:pPr>
              <w:pStyle w:val="a3"/>
              <w:jc w:val="center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о</w:t>
            </w:r>
            <w:r w:rsidR="00FA4E6E" w:rsidRPr="00C9052B">
              <w:rPr>
                <w:rFonts w:ascii="Arial" w:hAnsi="Arial"/>
                <w:color w:val="000000"/>
                <w:sz w:val="22"/>
                <w:szCs w:val="22"/>
              </w:rPr>
              <w:t>граниченной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 </w:t>
            </w:r>
            <w:r w:rsidR="00CA5B63" w:rsidRPr="00C9052B">
              <w:rPr>
                <w:rFonts w:ascii="Arial" w:hAnsi="Arial"/>
                <w:color w:val="000000"/>
                <w:sz w:val="22"/>
                <w:szCs w:val="22"/>
              </w:rPr>
              <w:t>ответственностью</w:t>
            </w:r>
          </w:p>
          <w:p w:rsidR="00CA5B63" w:rsidRPr="00C9052B" w:rsidRDefault="00FA4E6E" w:rsidP="00C9052B">
            <w:pPr>
              <w:pStyle w:val="1"/>
              <w:jc w:val="center"/>
              <w:rPr>
                <w:rFonts w:ascii="Arial" w:hAnsi="Arial"/>
                <w:b w:val="0"/>
                <w:color w:val="000000"/>
                <w:sz w:val="22"/>
                <w:szCs w:val="22"/>
                <w:lang w:val="be-BY"/>
              </w:rPr>
            </w:pP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«</w:t>
            </w:r>
            <w:r w:rsidR="00CA5B63"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Мобильные ТелеСистемы</w:t>
            </w:r>
            <w:r w:rsidRPr="00C9052B">
              <w:rPr>
                <w:rFonts w:ascii="Arial" w:hAnsi="Arial"/>
                <w:b w:val="0"/>
                <w:color w:val="000000"/>
                <w:sz w:val="22"/>
                <w:szCs w:val="22"/>
              </w:rPr>
              <w:t>»</w:t>
            </w:r>
          </w:p>
          <w:p w:rsidR="00CA5B63" w:rsidRPr="00D67EA8" w:rsidRDefault="00CA5B63" w:rsidP="00C9052B">
            <w:pPr>
              <w:jc w:val="center"/>
            </w:pPr>
          </w:p>
        </w:tc>
      </w:tr>
      <w:tr w:rsidR="00CA5B63" w:rsidRPr="00C9052B" w:rsidTr="00E45442">
        <w:tc>
          <w:tcPr>
            <w:tcW w:w="3414" w:type="dxa"/>
            <w:gridSpan w:val="2"/>
            <w:shd w:val="clear" w:color="auto" w:fill="auto"/>
          </w:tcPr>
          <w:p w:rsidR="00CA5B63" w:rsidRPr="006B6E0F" w:rsidRDefault="00CA5B63" w:rsidP="00C9052B">
            <w:pPr>
              <w:jc w:val="center"/>
              <w:rPr>
                <w:sz w:val="28"/>
                <w:szCs w:val="28"/>
              </w:rPr>
            </w:pPr>
          </w:p>
          <w:p w:rsidR="00FA4E6E" w:rsidRPr="006B6E0F" w:rsidRDefault="00FA4E6E" w:rsidP="00C9052B">
            <w:pPr>
              <w:jc w:val="center"/>
              <w:rPr>
                <w:sz w:val="28"/>
                <w:szCs w:val="28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РАСПАРАДЖЭННЕ</w:t>
            </w:r>
          </w:p>
        </w:tc>
        <w:tc>
          <w:tcPr>
            <w:tcW w:w="2712" w:type="dxa"/>
            <w:gridSpan w:val="2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76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FA4E6E" w:rsidRPr="00C9052B" w:rsidRDefault="00FA4E6E" w:rsidP="00C9052B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CA5B63" w:rsidRPr="00C9052B" w:rsidRDefault="00EC160E" w:rsidP="00C905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РАСПОРЯЖЕНИЕ</w:t>
            </w:r>
          </w:p>
        </w:tc>
      </w:tr>
    </w:tbl>
    <w:p w:rsidR="00CA5B63" w:rsidRDefault="00CA5B63" w:rsidP="00CA5B63">
      <w:pPr>
        <w:rPr>
          <w:sz w:val="32"/>
          <w:szCs w:val="32"/>
        </w:rPr>
      </w:pPr>
      <w:r>
        <w:rPr>
          <w:sz w:val="32"/>
          <w:szCs w:val="32"/>
        </w:rPr>
        <w:t>____________</w:t>
      </w:r>
      <w:r>
        <w:t>№</w:t>
      </w:r>
      <w:r>
        <w:rPr>
          <w:sz w:val="32"/>
          <w:szCs w:val="32"/>
        </w:rPr>
        <w:t>______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32"/>
        <w:gridCol w:w="3085"/>
        <w:gridCol w:w="3138"/>
      </w:tblGrid>
      <w:tr w:rsidR="00CA5B63" w:rsidRPr="00C9052B" w:rsidTr="00C9052B">
        <w:tc>
          <w:tcPr>
            <w:tcW w:w="3284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</w:t>
            </w:r>
            <w:r w:rsidRPr="00C9052B">
              <w:rPr>
                <w:sz w:val="28"/>
                <w:szCs w:val="28"/>
                <w:lang w:val="en-US"/>
              </w:rPr>
              <w:t>i</w:t>
            </w:r>
            <w:r w:rsidRPr="00C9052B">
              <w:rPr>
                <w:sz w:val="28"/>
                <w:szCs w:val="28"/>
              </w:rPr>
              <w:t>нск</w:t>
            </w: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CA5B63" w:rsidRPr="00C9052B" w:rsidRDefault="00CA5B63" w:rsidP="00C9052B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CA5B63" w:rsidRPr="00C9052B" w:rsidRDefault="00CA5B63" w:rsidP="00C9052B">
            <w:pPr>
              <w:jc w:val="center"/>
              <w:rPr>
                <w:sz w:val="28"/>
                <w:szCs w:val="28"/>
              </w:rPr>
            </w:pPr>
            <w:r w:rsidRPr="00C9052B">
              <w:rPr>
                <w:sz w:val="28"/>
                <w:szCs w:val="28"/>
              </w:rPr>
              <w:t>г. Минск</w:t>
            </w:r>
          </w:p>
        </w:tc>
      </w:tr>
    </w:tbl>
    <w:p w:rsidR="00EE770A" w:rsidRDefault="00EE770A"/>
    <w:p w:rsidR="00590F39" w:rsidRDefault="00590F39" w:rsidP="00590F39">
      <w:pPr>
        <w:jc w:val="center"/>
        <w:rPr>
          <w:sz w:val="16"/>
          <w:szCs w:val="16"/>
        </w:rPr>
      </w:pPr>
    </w:p>
    <w:p w:rsidR="00440E32" w:rsidRDefault="00440E32" w:rsidP="00590F39">
      <w:pPr>
        <w:jc w:val="center"/>
        <w:rPr>
          <w:sz w:val="16"/>
          <w:szCs w:val="16"/>
        </w:rPr>
      </w:pPr>
    </w:p>
    <w:p w:rsidR="00590F39" w:rsidRPr="00193928" w:rsidRDefault="00590F39" w:rsidP="00590F39">
      <w:pPr>
        <w:jc w:val="center"/>
        <w:rPr>
          <w:sz w:val="14"/>
          <w:szCs w:val="16"/>
        </w:rPr>
      </w:pPr>
    </w:p>
    <w:p w:rsidR="00F94F7B" w:rsidRPr="00435B6A" w:rsidRDefault="00F94F7B" w:rsidP="00F94F7B">
      <w:pPr>
        <w:pStyle w:val="7"/>
        <w:ind w:right="4819"/>
        <w:rPr>
          <w:sz w:val="24"/>
          <w:szCs w:val="24"/>
          <w:lang w:val="en-US"/>
        </w:rPr>
      </w:pPr>
      <w:r w:rsidRPr="00814CBF">
        <w:rPr>
          <w:sz w:val="24"/>
          <w:szCs w:val="24"/>
        </w:rPr>
        <w:t>О</w:t>
      </w:r>
      <w:r>
        <w:rPr>
          <w:sz w:val="24"/>
          <w:szCs w:val="24"/>
        </w:rPr>
        <w:t xml:space="preserve"> перемещении</w:t>
      </w:r>
      <w:r w:rsidRPr="00814CBF">
        <w:rPr>
          <w:sz w:val="24"/>
          <w:szCs w:val="24"/>
        </w:rPr>
        <w:t xml:space="preserve"> передвижн</w:t>
      </w:r>
      <w:r>
        <w:rPr>
          <w:sz w:val="24"/>
          <w:szCs w:val="24"/>
        </w:rPr>
        <w:t>ой</w:t>
      </w:r>
      <w:r w:rsidRPr="00814CBF">
        <w:rPr>
          <w:sz w:val="24"/>
          <w:szCs w:val="24"/>
        </w:rPr>
        <w:t xml:space="preserve"> БС</w:t>
      </w:r>
      <w:r>
        <w:rPr>
          <w:sz w:val="24"/>
          <w:szCs w:val="24"/>
        </w:rPr>
        <w:t>-</w:t>
      </w:r>
      <w:r w:rsidRPr="008D120A">
        <w:rPr>
          <w:sz w:val="24"/>
          <w:szCs w:val="24"/>
        </w:rPr>
        <w:t>800</w:t>
      </w:r>
      <w:r>
        <w:rPr>
          <w:sz w:val="24"/>
          <w:szCs w:val="24"/>
          <w:lang w:val="en-US"/>
        </w:rPr>
        <w:t>2</w:t>
      </w:r>
    </w:p>
    <w:p w:rsidR="00F94F7B" w:rsidRDefault="00F94F7B" w:rsidP="00F94F7B">
      <w:pPr>
        <w:rPr>
          <w:sz w:val="14"/>
          <w:szCs w:val="16"/>
        </w:rPr>
      </w:pPr>
    </w:p>
    <w:p w:rsidR="00F94F7B" w:rsidRDefault="00F94F7B" w:rsidP="00F94F7B">
      <w:pPr>
        <w:rPr>
          <w:sz w:val="14"/>
          <w:szCs w:val="16"/>
        </w:rPr>
      </w:pPr>
    </w:p>
    <w:p w:rsidR="00F94F7B" w:rsidRDefault="00F94F7B" w:rsidP="00F94F7B">
      <w:pPr>
        <w:rPr>
          <w:sz w:val="14"/>
          <w:szCs w:val="16"/>
        </w:rPr>
      </w:pPr>
    </w:p>
    <w:p w:rsidR="00F94F7B" w:rsidRDefault="00F94F7B" w:rsidP="00F94F7B">
      <w:pPr>
        <w:rPr>
          <w:sz w:val="14"/>
          <w:szCs w:val="16"/>
        </w:rPr>
      </w:pPr>
    </w:p>
    <w:p w:rsidR="00F94F7B" w:rsidRDefault="00F94F7B" w:rsidP="00F94F7B">
      <w:pPr>
        <w:jc w:val="both"/>
        <w:rPr>
          <w:sz w:val="24"/>
          <w:szCs w:val="24"/>
        </w:rPr>
      </w:pPr>
      <w:r w:rsidRPr="00435B6A">
        <w:rPr>
          <w:sz w:val="24"/>
          <w:szCs w:val="24"/>
        </w:rPr>
        <w:t xml:space="preserve">С целью обеспечения компенсации </w:t>
      </w:r>
    </w:p>
    <w:p w:rsidR="00F94F7B" w:rsidRPr="00435B6A" w:rsidRDefault="00F94F7B" w:rsidP="00F94F7B">
      <w:pPr>
        <w:jc w:val="both"/>
        <w:rPr>
          <w:sz w:val="24"/>
          <w:szCs w:val="24"/>
        </w:rPr>
      </w:pPr>
      <w:r w:rsidRPr="00435B6A">
        <w:rPr>
          <w:sz w:val="24"/>
          <w:szCs w:val="24"/>
        </w:rPr>
        <w:t>покрытия после отключения БС № 2573</w:t>
      </w:r>
    </w:p>
    <w:p w:rsidR="00F94F7B" w:rsidRDefault="00F94F7B" w:rsidP="00F94F7B">
      <w:pPr>
        <w:jc w:val="both"/>
        <w:rPr>
          <w:sz w:val="14"/>
          <w:szCs w:val="16"/>
        </w:rPr>
      </w:pPr>
    </w:p>
    <w:p w:rsidR="00F94F7B" w:rsidRDefault="00F94F7B" w:rsidP="00F94F7B">
      <w:pPr>
        <w:jc w:val="both"/>
        <w:rPr>
          <w:sz w:val="14"/>
          <w:szCs w:val="16"/>
        </w:rPr>
      </w:pPr>
    </w:p>
    <w:p w:rsidR="00F94F7B" w:rsidRDefault="00F94F7B" w:rsidP="00F94F7B">
      <w:pPr>
        <w:jc w:val="both"/>
        <w:rPr>
          <w:sz w:val="14"/>
          <w:szCs w:val="16"/>
        </w:rPr>
      </w:pPr>
    </w:p>
    <w:p w:rsidR="00F94F7B" w:rsidRDefault="00F94F7B" w:rsidP="00F94F7B">
      <w:pPr>
        <w:jc w:val="both"/>
        <w:rPr>
          <w:sz w:val="14"/>
          <w:szCs w:val="16"/>
        </w:rPr>
      </w:pPr>
    </w:p>
    <w:p w:rsidR="00F94F7B" w:rsidRPr="00193928" w:rsidRDefault="00F94F7B" w:rsidP="00F94F7B">
      <w:pPr>
        <w:jc w:val="both"/>
        <w:rPr>
          <w:sz w:val="14"/>
          <w:szCs w:val="16"/>
        </w:rPr>
      </w:pPr>
    </w:p>
    <w:p w:rsidR="00F94F7B" w:rsidRPr="00193928" w:rsidRDefault="00F94F7B" w:rsidP="00F94F7B">
      <w:pPr>
        <w:jc w:val="both"/>
        <w:rPr>
          <w:sz w:val="24"/>
          <w:szCs w:val="26"/>
        </w:rPr>
      </w:pPr>
      <w:r w:rsidRPr="00193928">
        <w:rPr>
          <w:sz w:val="24"/>
          <w:szCs w:val="26"/>
        </w:rPr>
        <w:t>ОБЯЗЫВАЮ:</w:t>
      </w:r>
    </w:p>
    <w:p w:rsidR="00F94F7B" w:rsidRDefault="00F94F7B" w:rsidP="00F94F7B">
      <w:pPr>
        <w:jc w:val="both"/>
        <w:rPr>
          <w:sz w:val="14"/>
          <w:szCs w:val="16"/>
        </w:rPr>
      </w:pPr>
    </w:p>
    <w:p w:rsidR="00F94F7B" w:rsidRPr="00193928" w:rsidRDefault="00F94F7B" w:rsidP="00F94F7B">
      <w:pPr>
        <w:jc w:val="both"/>
        <w:rPr>
          <w:sz w:val="14"/>
          <w:szCs w:val="16"/>
        </w:rPr>
      </w:pPr>
    </w:p>
    <w:p w:rsidR="00F94F7B" w:rsidRDefault="00F94F7B" w:rsidP="00F94F7B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1</w:t>
      </w:r>
      <w:r w:rsidRPr="00193928">
        <w:rPr>
          <w:sz w:val="24"/>
          <w:szCs w:val="26"/>
        </w:rPr>
        <w:t>. Начальника управлени</w:t>
      </w:r>
      <w:r>
        <w:rPr>
          <w:sz w:val="24"/>
          <w:szCs w:val="26"/>
        </w:rPr>
        <w:t>я развития сети Максименко А.Г.:</w:t>
      </w:r>
    </w:p>
    <w:p w:rsidR="00F94F7B" w:rsidRDefault="00F94F7B" w:rsidP="00F94F7B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Pr="00193928">
        <w:rPr>
          <w:sz w:val="24"/>
          <w:szCs w:val="26"/>
        </w:rPr>
        <w:t xml:space="preserve">не </w:t>
      </w:r>
      <w:r w:rsidRPr="00861DE8">
        <w:rPr>
          <w:sz w:val="24"/>
          <w:szCs w:val="26"/>
        </w:rPr>
        <w:t>позднее 1</w:t>
      </w:r>
      <w:r w:rsidRPr="008D120A">
        <w:rPr>
          <w:sz w:val="24"/>
          <w:szCs w:val="26"/>
        </w:rPr>
        <w:t>7</w:t>
      </w:r>
      <w:r w:rsidRPr="00861DE8">
        <w:rPr>
          <w:sz w:val="24"/>
          <w:szCs w:val="26"/>
        </w:rPr>
        <w:t xml:space="preserve">:00 </w:t>
      </w:r>
      <w:r w:rsidRPr="00435B6A">
        <w:rPr>
          <w:sz w:val="24"/>
          <w:szCs w:val="26"/>
        </w:rPr>
        <w:t>29</w:t>
      </w:r>
      <w:r w:rsidRPr="00861DE8">
        <w:rPr>
          <w:sz w:val="24"/>
          <w:szCs w:val="26"/>
        </w:rPr>
        <w:t>.</w:t>
      </w:r>
      <w:r>
        <w:rPr>
          <w:sz w:val="24"/>
          <w:szCs w:val="26"/>
        </w:rPr>
        <w:t>0</w:t>
      </w:r>
      <w:r w:rsidRPr="00015497">
        <w:rPr>
          <w:sz w:val="24"/>
          <w:szCs w:val="26"/>
        </w:rPr>
        <w:t>1</w:t>
      </w:r>
      <w:r w:rsidRPr="00861DE8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</w:t>
      </w:r>
      <w:r w:rsidRPr="00861DE8">
        <w:rPr>
          <w:sz w:val="24"/>
          <w:szCs w:val="24"/>
        </w:rPr>
        <w:t xml:space="preserve"> разработать схему организации транспорта и выдать </w:t>
      </w:r>
      <w:r w:rsidRPr="00861DE8">
        <w:rPr>
          <w:sz w:val="24"/>
          <w:szCs w:val="26"/>
        </w:rPr>
        <w:t>в управление эксплуатации сети</w:t>
      </w:r>
      <w:r w:rsidRPr="00861DE8">
        <w:rPr>
          <w:sz w:val="24"/>
          <w:szCs w:val="24"/>
        </w:rPr>
        <w:t xml:space="preserve"> кроссировочные данные и </w:t>
      </w:r>
      <w:r w:rsidRPr="00861DE8">
        <w:rPr>
          <w:sz w:val="24"/>
          <w:szCs w:val="26"/>
        </w:rPr>
        <w:t>данные по прописке для установки пБС-</w:t>
      </w:r>
      <w:r>
        <w:rPr>
          <w:sz w:val="24"/>
          <w:szCs w:val="26"/>
        </w:rPr>
        <w:t>800</w:t>
      </w:r>
      <w:r w:rsidRPr="00435B6A">
        <w:rPr>
          <w:sz w:val="24"/>
          <w:szCs w:val="26"/>
        </w:rPr>
        <w:t>2</w:t>
      </w:r>
      <w:r w:rsidRPr="00861DE8">
        <w:rPr>
          <w:sz w:val="24"/>
          <w:szCs w:val="26"/>
        </w:rPr>
        <w:t xml:space="preserve"> по адресу</w:t>
      </w:r>
      <w:r w:rsidRPr="00935985">
        <w:rPr>
          <w:sz w:val="24"/>
          <w:szCs w:val="26"/>
        </w:rPr>
        <w:t xml:space="preserve"> </w:t>
      </w:r>
      <w:r w:rsidRPr="00435B6A">
        <w:rPr>
          <w:sz w:val="24"/>
          <w:szCs w:val="26"/>
        </w:rPr>
        <w:t>Витебская обл., Витебский р-н, г. Витебск, ул. П.Бровки, 50, административное здание СЭЗ "Витебск"</w:t>
      </w:r>
      <w:r>
        <w:rPr>
          <w:sz w:val="24"/>
          <w:szCs w:val="26"/>
        </w:rPr>
        <w:t xml:space="preserve"> </w:t>
      </w:r>
      <w:r w:rsidRPr="00015F6F">
        <w:rPr>
          <w:sz w:val="24"/>
          <w:szCs w:val="26"/>
        </w:rPr>
        <w:t xml:space="preserve">(координаты: </w:t>
      </w:r>
      <w:r w:rsidRPr="00435B6A">
        <w:rPr>
          <w:sz w:val="24"/>
          <w:szCs w:val="26"/>
        </w:rPr>
        <w:t>55.157914°  30.235032°</w:t>
      </w:r>
      <w:r w:rsidRPr="00015F6F">
        <w:rPr>
          <w:sz w:val="24"/>
          <w:szCs w:val="26"/>
        </w:rPr>
        <w:t>)</w:t>
      </w:r>
      <w:r>
        <w:rPr>
          <w:sz w:val="24"/>
          <w:szCs w:val="26"/>
        </w:rPr>
        <w:t xml:space="preserve">, </w:t>
      </w:r>
      <w:r w:rsidRPr="006E09B5">
        <w:rPr>
          <w:sz w:val="24"/>
          <w:szCs w:val="26"/>
        </w:rPr>
        <w:t>информацию о конфигурировании лицензионной емкости</w:t>
      </w:r>
      <w:r>
        <w:rPr>
          <w:sz w:val="24"/>
          <w:szCs w:val="26"/>
        </w:rPr>
        <w:t>,</w:t>
      </w:r>
      <w:r w:rsidRPr="00193928">
        <w:rPr>
          <w:sz w:val="24"/>
          <w:szCs w:val="26"/>
        </w:rPr>
        <w:t xml:space="preserve"> предоставление топологической карты, частотно-территориального плана, кодово-территориального плана</w:t>
      </w:r>
      <w:r>
        <w:rPr>
          <w:sz w:val="24"/>
          <w:szCs w:val="26"/>
        </w:rPr>
        <w:t xml:space="preserve">, </w:t>
      </w:r>
      <w:r w:rsidRPr="00193928">
        <w:rPr>
          <w:sz w:val="24"/>
          <w:szCs w:val="26"/>
        </w:rPr>
        <w:t>разрешени</w:t>
      </w:r>
      <w:r>
        <w:rPr>
          <w:sz w:val="24"/>
          <w:szCs w:val="26"/>
        </w:rPr>
        <w:t>е</w:t>
      </w:r>
      <w:r w:rsidRPr="00193928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на право </w:t>
      </w:r>
      <w:r w:rsidRPr="00193928">
        <w:rPr>
          <w:sz w:val="24"/>
          <w:szCs w:val="26"/>
        </w:rPr>
        <w:t>использовани</w:t>
      </w:r>
      <w:r>
        <w:rPr>
          <w:sz w:val="24"/>
          <w:szCs w:val="26"/>
        </w:rPr>
        <w:t>я</w:t>
      </w:r>
      <w:r w:rsidRPr="00193928">
        <w:rPr>
          <w:sz w:val="24"/>
          <w:szCs w:val="26"/>
        </w:rPr>
        <w:t xml:space="preserve"> РЧС</w:t>
      </w:r>
      <w:r>
        <w:rPr>
          <w:sz w:val="24"/>
          <w:szCs w:val="26"/>
        </w:rPr>
        <w:t xml:space="preserve"> при проектировании и строительстве, ЧТП РРЛ</w:t>
      </w:r>
      <w:r w:rsidRPr="00193928">
        <w:rPr>
          <w:sz w:val="24"/>
          <w:szCs w:val="26"/>
        </w:rPr>
        <w:t xml:space="preserve"> с графическим основным и резервным вариантами привязки</w:t>
      </w:r>
      <w:r>
        <w:rPr>
          <w:sz w:val="24"/>
          <w:szCs w:val="26"/>
        </w:rPr>
        <w:t xml:space="preserve"> в конфигурации указанной в п.3</w:t>
      </w:r>
      <w:r w:rsidRPr="00193928">
        <w:rPr>
          <w:sz w:val="24"/>
          <w:szCs w:val="26"/>
        </w:rPr>
        <w:t>;</w:t>
      </w:r>
    </w:p>
    <w:p w:rsidR="00F94F7B" w:rsidRDefault="00F94F7B" w:rsidP="00F94F7B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по факту </w:t>
      </w:r>
      <w:r>
        <w:rPr>
          <w:sz w:val="24"/>
          <w:szCs w:val="26"/>
        </w:rPr>
        <w:t>установки и включения п</w:t>
      </w:r>
      <w:r w:rsidRPr="00193928">
        <w:rPr>
          <w:sz w:val="24"/>
          <w:szCs w:val="26"/>
        </w:rPr>
        <w:t>БС</w:t>
      </w:r>
      <w:r>
        <w:rPr>
          <w:sz w:val="24"/>
          <w:szCs w:val="24"/>
        </w:rPr>
        <w:t>-800</w:t>
      </w:r>
      <w:r w:rsidRPr="00435B6A">
        <w:rPr>
          <w:sz w:val="24"/>
          <w:szCs w:val="24"/>
        </w:rPr>
        <w:t>2</w:t>
      </w:r>
      <w:ins w:id="0" w:author="Андрей Ленковец" w:date="2019-01-29T08:04:00Z">
        <w:r w:rsidR="007430C1">
          <w:rPr>
            <w:sz w:val="24"/>
            <w:szCs w:val="24"/>
          </w:rPr>
          <w:t xml:space="preserve"> </w:t>
        </w:r>
        <w:r w:rsidR="009F06C9">
          <w:rPr>
            <w:sz w:val="24"/>
            <w:szCs w:val="24"/>
          </w:rPr>
          <w:t>отключить 257</w:t>
        </w:r>
      </w:ins>
      <w:ins w:id="1" w:author="Андрей Ленковец" w:date="2019-01-29T08:05:00Z">
        <w:r w:rsidR="009F06C9">
          <w:rPr>
            <w:sz w:val="24"/>
            <w:szCs w:val="24"/>
          </w:rPr>
          <w:t>3</w:t>
        </w:r>
      </w:ins>
      <w:ins w:id="2" w:author="Андрей Ленковец" w:date="2019-01-29T08:04:00Z">
        <w:r w:rsidR="009F06C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r w:rsidRPr="00193928">
        <w:rPr>
          <w:sz w:val="24"/>
          <w:szCs w:val="26"/>
        </w:rPr>
        <w:t xml:space="preserve">произвести </w:t>
      </w:r>
      <w:r w:rsidRPr="00670C4F">
        <w:rPr>
          <w:sz w:val="24"/>
          <w:szCs w:val="26"/>
        </w:rPr>
        <w:t xml:space="preserve">проверку качества работы </w:t>
      </w:r>
      <w:r>
        <w:rPr>
          <w:sz w:val="24"/>
          <w:szCs w:val="26"/>
        </w:rPr>
        <w:t xml:space="preserve">и </w:t>
      </w:r>
      <w:r w:rsidRPr="00193928">
        <w:rPr>
          <w:sz w:val="24"/>
          <w:szCs w:val="26"/>
        </w:rPr>
        <w:t>оптимизацию соответствующего сегмента сети</w:t>
      </w:r>
      <w:r>
        <w:rPr>
          <w:sz w:val="24"/>
          <w:szCs w:val="26"/>
        </w:rPr>
        <w:t>;</w:t>
      </w:r>
    </w:p>
    <w:p w:rsidR="00F94F7B" w:rsidRDefault="00F94F7B" w:rsidP="00F94F7B">
      <w:pPr>
        <w:ind w:firstLine="567"/>
        <w:jc w:val="both"/>
        <w:rPr>
          <w:sz w:val="24"/>
          <w:szCs w:val="26"/>
        </w:rPr>
      </w:pPr>
      <w:r w:rsidRPr="00193928">
        <w:rPr>
          <w:sz w:val="24"/>
          <w:szCs w:val="26"/>
        </w:rPr>
        <w:t xml:space="preserve">- </w:t>
      </w:r>
      <w:r>
        <w:rPr>
          <w:sz w:val="24"/>
          <w:szCs w:val="26"/>
        </w:rPr>
        <w:t>в случае отсутствия необходимости в использовании п</w:t>
      </w:r>
      <w:r w:rsidRPr="00193928">
        <w:rPr>
          <w:sz w:val="24"/>
          <w:szCs w:val="26"/>
        </w:rPr>
        <w:t>БС</w:t>
      </w:r>
      <w:r>
        <w:rPr>
          <w:sz w:val="24"/>
          <w:szCs w:val="24"/>
        </w:rPr>
        <w:t>-800</w:t>
      </w:r>
      <w:r w:rsidRPr="00435B6A">
        <w:rPr>
          <w:sz w:val="24"/>
          <w:szCs w:val="24"/>
        </w:rPr>
        <w:t>2</w:t>
      </w:r>
      <w:r>
        <w:rPr>
          <w:sz w:val="24"/>
          <w:szCs w:val="24"/>
        </w:rPr>
        <w:t xml:space="preserve"> на данном сегменте сети </w:t>
      </w:r>
      <w:r>
        <w:rPr>
          <w:sz w:val="24"/>
          <w:szCs w:val="26"/>
        </w:rPr>
        <w:t>информировать о выключении и сворачивании п</w:t>
      </w:r>
      <w:r w:rsidRPr="00193928">
        <w:rPr>
          <w:sz w:val="24"/>
          <w:szCs w:val="26"/>
        </w:rPr>
        <w:t>БС</w:t>
      </w:r>
      <w:r>
        <w:rPr>
          <w:sz w:val="24"/>
          <w:szCs w:val="26"/>
        </w:rPr>
        <w:t>.</w:t>
      </w:r>
    </w:p>
    <w:p w:rsidR="00975EDE" w:rsidRPr="00975EDE" w:rsidRDefault="00975EDE" w:rsidP="00A6222C">
      <w:pPr>
        <w:ind w:firstLine="567"/>
        <w:jc w:val="both"/>
        <w:rPr>
          <w:sz w:val="24"/>
          <w:szCs w:val="26"/>
        </w:rPr>
      </w:pPr>
    </w:p>
    <w:p w:rsidR="00590F39" w:rsidRDefault="007D2BB0" w:rsidP="00670C4F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2</w:t>
      </w:r>
      <w:r w:rsidR="00670C4F">
        <w:rPr>
          <w:sz w:val="24"/>
          <w:szCs w:val="26"/>
        </w:rPr>
        <w:t xml:space="preserve">. </w:t>
      </w:r>
      <w:r w:rsidR="00590F39" w:rsidRPr="00193928">
        <w:rPr>
          <w:sz w:val="24"/>
          <w:szCs w:val="26"/>
        </w:rPr>
        <w:t>Начальника управления организации строительства радиоподсистемы Учкурониса</w:t>
      </w:r>
      <w:r w:rsidR="00015F6F">
        <w:rPr>
          <w:sz w:val="24"/>
          <w:szCs w:val="26"/>
        </w:rPr>
        <w:t> </w:t>
      </w:r>
      <w:r w:rsidR="00590F39" w:rsidRPr="00193928">
        <w:rPr>
          <w:sz w:val="24"/>
          <w:szCs w:val="26"/>
        </w:rPr>
        <w:t>Э.Т.:</w:t>
      </w:r>
    </w:p>
    <w:p w:rsidR="00AD16D7" w:rsidRPr="00861DE8" w:rsidRDefault="00AD16D7" w:rsidP="00AD16D7">
      <w:pPr>
        <w:ind w:firstLine="567"/>
        <w:jc w:val="both"/>
        <w:rPr>
          <w:sz w:val="24"/>
          <w:szCs w:val="24"/>
        </w:rPr>
      </w:pPr>
      <w:r w:rsidRPr="00861DE8">
        <w:rPr>
          <w:sz w:val="24"/>
          <w:szCs w:val="24"/>
        </w:rPr>
        <w:t xml:space="preserve">- организовать получение согласованных расчётов СЗЗ и ЗОЗ, протоколов измерений параметров физических факторов ЦГиЭ, физических измерений ЦГиЭ и получение санитарно-гигиенического заключения санитарного паспорта, </w:t>
      </w:r>
      <w:r w:rsidRPr="00861DE8">
        <w:rPr>
          <w:sz w:val="24"/>
          <w:szCs w:val="26"/>
        </w:rPr>
        <w:t>разрешение на право использования РЧС при э</w:t>
      </w:r>
      <w:r w:rsidR="009D0283" w:rsidRPr="00861DE8">
        <w:rPr>
          <w:sz w:val="24"/>
          <w:szCs w:val="26"/>
        </w:rPr>
        <w:t>к</w:t>
      </w:r>
      <w:r w:rsidRPr="00861DE8">
        <w:rPr>
          <w:sz w:val="24"/>
          <w:szCs w:val="26"/>
        </w:rPr>
        <w:t>сплуатации;</w:t>
      </w:r>
      <w:r w:rsidRPr="00861DE8">
        <w:rPr>
          <w:sz w:val="24"/>
          <w:szCs w:val="24"/>
        </w:rPr>
        <w:t xml:space="preserve"> </w:t>
      </w:r>
    </w:p>
    <w:p w:rsidR="00FF7056" w:rsidRPr="006E2A57" w:rsidRDefault="00FF7056" w:rsidP="00FF7056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</w:t>
      </w:r>
      <w:r w:rsidR="00ED19C1" w:rsidRPr="00861DE8">
        <w:rPr>
          <w:sz w:val="24"/>
          <w:szCs w:val="26"/>
        </w:rPr>
        <w:t xml:space="preserve">к 11:00 </w:t>
      </w:r>
      <w:r w:rsidR="00661AC4">
        <w:rPr>
          <w:sz w:val="24"/>
          <w:szCs w:val="26"/>
        </w:rPr>
        <w:t>30</w:t>
      </w:r>
      <w:r w:rsidR="006E2A57" w:rsidRPr="00861DE8">
        <w:rPr>
          <w:sz w:val="24"/>
          <w:szCs w:val="24"/>
        </w:rPr>
        <w:t>.</w:t>
      </w:r>
      <w:r w:rsidR="003960B3">
        <w:rPr>
          <w:sz w:val="24"/>
          <w:szCs w:val="24"/>
        </w:rPr>
        <w:t>0</w:t>
      </w:r>
      <w:r w:rsidR="00D710A7">
        <w:rPr>
          <w:sz w:val="24"/>
          <w:szCs w:val="24"/>
        </w:rPr>
        <w:t>1</w:t>
      </w:r>
      <w:r w:rsidR="00ED19C1" w:rsidRPr="00861DE8">
        <w:rPr>
          <w:sz w:val="24"/>
          <w:szCs w:val="24"/>
        </w:rPr>
        <w:t>.201</w:t>
      </w:r>
      <w:r w:rsidR="00056368">
        <w:rPr>
          <w:sz w:val="24"/>
          <w:szCs w:val="24"/>
        </w:rPr>
        <w:t>9</w:t>
      </w:r>
      <w:r w:rsidR="00ED19C1" w:rsidRPr="00861DE8">
        <w:rPr>
          <w:sz w:val="24"/>
          <w:szCs w:val="24"/>
        </w:rPr>
        <w:t xml:space="preserve"> </w:t>
      </w:r>
      <w:r w:rsidRPr="00861DE8">
        <w:rPr>
          <w:sz w:val="24"/>
          <w:szCs w:val="26"/>
        </w:rPr>
        <w:t>обеспечить монтаж на ответной части для пБС-</w:t>
      </w:r>
      <w:r w:rsidR="00127106">
        <w:rPr>
          <w:sz w:val="24"/>
          <w:szCs w:val="26"/>
        </w:rPr>
        <w:t>800</w:t>
      </w:r>
      <w:r w:rsidR="00DD5868" w:rsidRPr="00DD5868">
        <w:rPr>
          <w:sz w:val="24"/>
          <w:szCs w:val="26"/>
        </w:rPr>
        <w:t>2</w:t>
      </w:r>
      <w:r w:rsidRPr="00861DE8">
        <w:rPr>
          <w:sz w:val="24"/>
          <w:szCs w:val="26"/>
        </w:rPr>
        <w:t xml:space="preserve"> </w:t>
      </w:r>
      <w:r w:rsidR="00D710A7" w:rsidRPr="00535CCE">
        <w:rPr>
          <w:sz w:val="24"/>
          <w:szCs w:val="26"/>
        </w:rPr>
        <w:t xml:space="preserve">ПЧ кабеля </w:t>
      </w:r>
      <w:r w:rsidR="00D710A7">
        <w:rPr>
          <w:sz w:val="24"/>
          <w:szCs w:val="26"/>
        </w:rPr>
        <w:t xml:space="preserve">и точки подключения к электропитанию </w:t>
      </w:r>
      <w:r w:rsidR="00D710A7" w:rsidRPr="00861DE8">
        <w:rPr>
          <w:sz w:val="24"/>
          <w:szCs w:val="26"/>
        </w:rPr>
        <w:t>для оборудования РРЛ</w:t>
      </w:r>
      <w:r w:rsidRPr="00293B3D">
        <w:rPr>
          <w:sz w:val="24"/>
          <w:szCs w:val="26"/>
        </w:rPr>
        <w:t>;</w:t>
      </w:r>
    </w:p>
    <w:p w:rsidR="00F114A4" w:rsidRPr="00861DE8" w:rsidRDefault="00F114A4" w:rsidP="004B39E7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Pr="00861DE8">
        <w:rPr>
          <w:sz w:val="24"/>
          <w:szCs w:val="26"/>
        </w:rPr>
        <w:t>организовать строительно-монтажные работы, если разработанная схема организации транспорта этого потребует</w:t>
      </w:r>
      <w:r w:rsidR="003000E7">
        <w:rPr>
          <w:sz w:val="24"/>
          <w:szCs w:val="26"/>
        </w:rPr>
        <w:t>.</w:t>
      </w:r>
    </w:p>
    <w:p w:rsidR="00E07238" w:rsidRPr="00861DE8" w:rsidRDefault="00E07238" w:rsidP="00567350">
      <w:pPr>
        <w:jc w:val="both"/>
        <w:rPr>
          <w:sz w:val="24"/>
          <w:szCs w:val="26"/>
        </w:rPr>
      </w:pPr>
    </w:p>
    <w:p w:rsidR="00590F39" w:rsidRDefault="0025679F" w:rsidP="00403941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3</w:t>
      </w:r>
      <w:r w:rsidR="00590F39" w:rsidRPr="00193928">
        <w:rPr>
          <w:sz w:val="24"/>
          <w:szCs w:val="26"/>
        </w:rPr>
        <w:t>. Начальника управления эксплуатации сети Якуту Н.Е.:</w:t>
      </w:r>
    </w:p>
    <w:p w:rsidR="00F92BF6" w:rsidRDefault="00935985" w:rsidP="00F92BF6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lastRenderedPageBreak/>
        <w:t xml:space="preserve">- обеспечить оформление ТТН </w:t>
      </w:r>
      <w:r w:rsidR="008D120A" w:rsidRPr="008D120A">
        <w:rPr>
          <w:sz w:val="24"/>
          <w:szCs w:val="26"/>
        </w:rPr>
        <w:t>2</w:t>
      </w:r>
      <w:r w:rsidR="00DD5868" w:rsidRPr="00DD5868">
        <w:rPr>
          <w:sz w:val="24"/>
          <w:szCs w:val="26"/>
        </w:rPr>
        <w:t>9</w:t>
      </w:r>
      <w:r w:rsidR="005C602D" w:rsidRPr="00861DE8">
        <w:rPr>
          <w:sz w:val="24"/>
          <w:szCs w:val="26"/>
        </w:rPr>
        <w:t>.</w:t>
      </w:r>
      <w:r w:rsidR="003960B3">
        <w:rPr>
          <w:sz w:val="24"/>
          <w:szCs w:val="26"/>
        </w:rPr>
        <w:t>0</w:t>
      </w:r>
      <w:r w:rsidR="00A506A2">
        <w:rPr>
          <w:sz w:val="24"/>
          <w:szCs w:val="26"/>
        </w:rPr>
        <w:t>1</w:t>
      </w:r>
      <w:r w:rsidR="005C602D"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="005C602D" w:rsidRPr="00861DE8">
        <w:rPr>
          <w:sz w:val="24"/>
          <w:szCs w:val="26"/>
        </w:rPr>
        <w:t xml:space="preserve">г. </w:t>
      </w:r>
      <w:r w:rsidRPr="00861DE8">
        <w:rPr>
          <w:sz w:val="24"/>
          <w:szCs w:val="26"/>
        </w:rPr>
        <w:t xml:space="preserve">для перемещения </w:t>
      </w:r>
      <w:r w:rsidRPr="00861DE8">
        <w:rPr>
          <w:sz w:val="24"/>
          <w:szCs w:val="24"/>
        </w:rPr>
        <w:t>пБС</w:t>
      </w:r>
      <w:r w:rsidR="003B0F78" w:rsidRPr="00861DE8">
        <w:rPr>
          <w:sz w:val="24"/>
          <w:szCs w:val="24"/>
        </w:rPr>
        <w:t>-</w:t>
      </w:r>
      <w:r w:rsidR="00127106">
        <w:rPr>
          <w:sz w:val="24"/>
          <w:szCs w:val="24"/>
        </w:rPr>
        <w:t>800</w:t>
      </w:r>
      <w:r w:rsidR="00DD5868" w:rsidRPr="00DD5868">
        <w:rPr>
          <w:sz w:val="24"/>
          <w:szCs w:val="24"/>
        </w:rPr>
        <w:t>2</w:t>
      </w:r>
      <w:r w:rsidRPr="00861DE8">
        <w:rPr>
          <w:sz w:val="24"/>
          <w:szCs w:val="24"/>
        </w:rPr>
        <w:t xml:space="preserve"> </w:t>
      </w:r>
      <w:r w:rsidR="00F80A4A" w:rsidRPr="00861DE8">
        <w:rPr>
          <w:sz w:val="24"/>
          <w:szCs w:val="26"/>
        </w:rPr>
        <w:t xml:space="preserve">с адреса </w:t>
      </w:r>
      <w:r w:rsidR="00DD5868" w:rsidRPr="003B21F8">
        <w:rPr>
          <w:color w:val="FF0000"/>
          <w:sz w:val="24"/>
          <w:szCs w:val="26"/>
        </w:rPr>
        <w:t xml:space="preserve">Минская обл., Минский район, а. г. Колодищи, ул. Культурная, 7 </w:t>
      </w:r>
      <w:r w:rsidR="00F80A4A" w:rsidRPr="00861DE8">
        <w:rPr>
          <w:sz w:val="24"/>
          <w:szCs w:val="26"/>
        </w:rPr>
        <w:t xml:space="preserve">по адресу </w:t>
      </w:r>
      <w:r w:rsidR="00DD5868" w:rsidRPr="00DD5868">
        <w:rPr>
          <w:sz w:val="24"/>
          <w:szCs w:val="26"/>
        </w:rPr>
        <w:t>Витебская обл., Витебский р-н, г. Витебск, ул. П.Бровки, 50, административное здание СЭЗ "Витебск"</w:t>
      </w:r>
      <w:r w:rsidR="00F92BF6" w:rsidRPr="00861DE8">
        <w:rPr>
          <w:sz w:val="24"/>
          <w:szCs w:val="26"/>
        </w:rPr>
        <w:t>;</w:t>
      </w:r>
    </w:p>
    <w:p w:rsidR="005C602D" w:rsidRPr="00861DE8" w:rsidRDefault="005C602D" w:rsidP="005C602D">
      <w:pPr>
        <w:ind w:firstLine="567"/>
        <w:jc w:val="both"/>
        <w:rPr>
          <w:sz w:val="24"/>
          <w:szCs w:val="26"/>
        </w:rPr>
      </w:pPr>
      <w:r w:rsidRPr="00861DE8">
        <w:rPr>
          <w:sz w:val="24"/>
          <w:szCs w:val="26"/>
        </w:rPr>
        <w:t xml:space="preserve">- с </w:t>
      </w:r>
      <w:r w:rsidR="009D05F8" w:rsidRPr="00861DE8">
        <w:rPr>
          <w:sz w:val="24"/>
          <w:szCs w:val="26"/>
        </w:rPr>
        <w:t>09</w:t>
      </w:r>
      <w:r w:rsidRPr="00861DE8">
        <w:rPr>
          <w:sz w:val="24"/>
          <w:szCs w:val="26"/>
        </w:rPr>
        <w:t>:</w:t>
      </w:r>
      <w:r w:rsidR="000E7A25" w:rsidRPr="000E7A25">
        <w:rPr>
          <w:sz w:val="24"/>
          <w:szCs w:val="26"/>
        </w:rPr>
        <w:t>0</w:t>
      </w:r>
      <w:r w:rsidRPr="00861DE8">
        <w:rPr>
          <w:sz w:val="24"/>
          <w:szCs w:val="26"/>
        </w:rPr>
        <w:t xml:space="preserve">0 </w:t>
      </w:r>
      <w:r w:rsidR="008D120A" w:rsidRPr="008D120A">
        <w:rPr>
          <w:sz w:val="24"/>
          <w:szCs w:val="26"/>
        </w:rPr>
        <w:t>2</w:t>
      </w:r>
      <w:r w:rsidR="00661AC4">
        <w:rPr>
          <w:sz w:val="24"/>
          <w:szCs w:val="26"/>
        </w:rPr>
        <w:t>9</w:t>
      </w:r>
      <w:r w:rsidR="00861DE8">
        <w:rPr>
          <w:sz w:val="24"/>
          <w:szCs w:val="26"/>
        </w:rPr>
        <w:t>.</w:t>
      </w:r>
      <w:r w:rsidR="00056368">
        <w:rPr>
          <w:sz w:val="24"/>
          <w:szCs w:val="26"/>
        </w:rPr>
        <w:t>0</w:t>
      </w:r>
      <w:r w:rsidR="00D710A7">
        <w:rPr>
          <w:sz w:val="24"/>
          <w:szCs w:val="26"/>
        </w:rPr>
        <w:t>1</w:t>
      </w:r>
      <w:r w:rsidRPr="00861DE8">
        <w:rPr>
          <w:sz w:val="24"/>
          <w:szCs w:val="26"/>
        </w:rPr>
        <w:t>.201</w:t>
      </w:r>
      <w:r w:rsidR="00056368">
        <w:rPr>
          <w:sz w:val="24"/>
          <w:szCs w:val="26"/>
        </w:rPr>
        <w:t>9</w:t>
      </w:r>
      <w:r w:rsidRPr="00861DE8">
        <w:rPr>
          <w:sz w:val="24"/>
          <w:szCs w:val="26"/>
        </w:rPr>
        <w:t xml:space="preserve"> передать перевозчику пБС-</w:t>
      </w:r>
      <w:r w:rsidR="00127106" w:rsidRPr="00661AC4">
        <w:rPr>
          <w:sz w:val="24"/>
          <w:szCs w:val="26"/>
        </w:rPr>
        <w:t>800</w:t>
      </w:r>
      <w:r w:rsidR="00DD5868" w:rsidRPr="00DD5868">
        <w:rPr>
          <w:sz w:val="24"/>
          <w:szCs w:val="26"/>
        </w:rPr>
        <w:t>2</w:t>
      </w:r>
      <w:r w:rsidRPr="00861DE8">
        <w:rPr>
          <w:sz w:val="24"/>
          <w:szCs w:val="26"/>
        </w:rPr>
        <w:t xml:space="preserve"> по адресу </w:t>
      </w:r>
      <w:r w:rsidR="00DD5868" w:rsidRPr="003B21F8">
        <w:rPr>
          <w:color w:val="FF0000"/>
          <w:sz w:val="24"/>
          <w:szCs w:val="26"/>
        </w:rPr>
        <w:t>Минская обл., Минский район, а. г. Колодищи, ул. Культурная, 7</w:t>
      </w:r>
      <w:r w:rsidRPr="00861DE8">
        <w:rPr>
          <w:sz w:val="24"/>
          <w:szCs w:val="26"/>
        </w:rPr>
        <w:t>;</w:t>
      </w:r>
    </w:p>
    <w:p w:rsidR="00F114A4" w:rsidRDefault="00F114A4" w:rsidP="00E07238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организовать </w:t>
      </w:r>
      <w:r w:rsidRPr="00F114A4">
        <w:rPr>
          <w:sz w:val="24"/>
          <w:szCs w:val="26"/>
        </w:rPr>
        <w:t xml:space="preserve">прописку на </w:t>
      </w:r>
      <w:r w:rsidRPr="008E1191">
        <w:rPr>
          <w:sz w:val="24"/>
          <w:szCs w:val="26"/>
        </w:rPr>
        <w:t>элементах  транспортной сети в соответствии со схемой организации транспорта и выданными кроссировками, а также ор</w:t>
      </w:r>
      <w:r w:rsidR="009136D4" w:rsidRPr="008E1191">
        <w:rPr>
          <w:sz w:val="24"/>
          <w:szCs w:val="26"/>
        </w:rPr>
        <w:t>ганизацию установки кроссировок</w:t>
      </w:r>
      <w:r w:rsidR="003000E7">
        <w:rPr>
          <w:sz w:val="24"/>
          <w:szCs w:val="26"/>
        </w:rPr>
        <w:t>.</w:t>
      </w:r>
    </w:p>
    <w:p w:rsidR="00661AC4" w:rsidRDefault="00661AC4" w:rsidP="00E07238">
      <w:pPr>
        <w:ind w:firstLine="567"/>
        <w:jc w:val="both"/>
        <w:rPr>
          <w:sz w:val="24"/>
          <w:szCs w:val="26"/>
        </w:rPr>
      </w:pP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61AC4">
        <w:rPr>
          <w:b/>
          <w:sz w:val="24"/>
          <w:szCs w:val="26"/>
        </w:rPr>
        <w:t>4</w:t>
      </w:r>
      <w:r w:rsidRPr="006D5D04">
        <w:rPr>
          <w:sz w:val="24"/>
          <w:szCs w:val="26"/>
        </w:rPr>
        <w:t>.</w:t>
      </w:r>
      <w:r w:rsidR="00DD5868">
        <w:rPr>
          <w:sz w:val="24"/>
          <w:szCs w:val="26"/>
        </w:rPr>
        <w:t xml:space="preserve"> Начальника технического отдела Витебского</w:t>
      </w:r>
      <w:r w:rsidRPr="006D5D04">
        <w:rPr>
          <w:sz w:val="24"/>
          <w:szCs w:val="26"/>
        </w:rPr>
        <w:t xml:space="preserve"> филиала </w:t>
      </w:r>
      <w:r w:rsidR="00DD5868">
        <w:rPr>
          <w:sz w:val="24"/>
          <w:szCs w:val="26"/>
        </w:rPr>
        <w:t>Шефиеву Р</w:t>
      </w:r>
      <w:r>
        <w:rPr>
          <w:sz w:val="24"/>
          <w:szCs w:val="26"/>
        </w:rPr>
        <w:t>.</w:t>
      </w:r>
      <w:r w:rsidR="00DD5868">
        <w:rPr>
          <w:sz w:val="24"/>
          <w:szCs w:val="26"/>
        </w:rPr>
        <w:t>Р.</w:t>
      </w:r>
      <w:r w:rsidRPr="006D5D04">
        <w:rPr>
          <w:sz w:val="24"/>
          <w:szCs w:val="26"/>
        </w:rPr>
        <w:t>: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 xml:space="preserve">- обеспечить договорные мероприятия для беспрепятственной установки пБС 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6"/>
        </w:rPr>
        <w:t xml:space="preserve"> по адресу </w:t>
      </w:r>
      <w:r w:rsidR="00DD5868" w:rsidRPr="00435B6A">
        <w:rPr>
          <w:sz w:val="24"/>
          <w:szCs w:val="26"/>
        </w:rPr>
        <w:t>Витебская обл., Витебский р-н, г. Витебск, ул. П.Бровки, 50, административное здание СЭЗ "Витебск"</w:t>
      </w:r>
      <w:r w:rsidR="00DD5868">
        <w:rPr>
          <w:sz w:val="24"/>
          <w:szCs w:val="26"/>
        </w:rPr>
        <w:t xml:space="preserve"> </w:t>
      </w:r>
      <w:r w:rsidR="00DD5868" w:rsidRPr="00015F6F">
        <w:rPr>
          <w:sz w:val="24"/>
          <w:szCs w:val="26"/>
        </w:rPr>
        <w:t xml:space="preserve">(координаты: </w:t>
      </w:r>
      <w:r w:rsidR="00DD5868" w:rsidRPr="00435B6A">
        <w:rPr>
          <w:sz w:val="24"/>
          <w:szCs w:val="26"/>
        </w:rPr>
        <w:t>55.157914°  30.235032°</w:t>
      </w:r>
      <w:r w:rsidR="00DD5868" w:rsidRPr="00015F6F">
        <w:rPr>
          <w:sz w:val="24"/>
          <w:szCs w:val="26"/>
        </w:rPr>
        <w:t>)</w:t>
      </w:r>
      <w:r w:rsidRPr="006D5D04">
        <w:rPr>
          <w:sz w:val="24"/>
          <w:szCs w:val="26"/>
        </w:rPr>
        <w:t>, беспрепятственного проезда перевозчика, обслуживания передвижной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6"/>
        </w:rPr>
        <w:t xml:space="preserve"> и ее ответной части привязки с </w:t>
      </w:r>
      <w:r w:rsidR="003000E7">
        <w:rPr>
          <w:sz w:val="24"/>
          <w:szCs w:val="26"/>
        </w:rPr>
        <w:t>29</w:t>
      </w:r>
      <w:r w:rsidRPr="006D5D04">
        <w:rPr>
          <w:sz w:val="24"/>
          <w:szCs w:val="24"/>
        </w:rPr>
        <w:t>.</w:t>
      </w:r>
      <w:r>
        <w:rPr>
          <w:sz w:val="24"/>
          <w:szCs w:val="24"/>
        </w:rPr>
        <w:t>01</w:t>
      </w:r>
      <w:r w:rsidRPr="006D5D04">
        <w:rPr>
          <w:sz w:val="24"/>
          <w:szCs w:val="24"/>
        </w:rPr>
        <w:t>.201</w:t>
      </w:r>
      <w:r>
        <w:rPr>
          <w:sz w:val="24"/>
          <w:szCs w:val="24"/>
        </w:rPr>
        <w:t>9</w:t>
      </w:r>
      <w:r w:rsidRPr="006D5D04">
        <w:rPr>
          <w:sz w:val="24"/>
          <w:szCs w:val="24"/>
        </w:rPr>
        <w:t>. Обеспечить наличие разрешительных документов</w:t>
      </w:r>
      <w:r w:rsidRPr="006D5D04">
        <w:rPr>
          <w:sz w:val="24"/>
          <w:szCs w:val="26"/>
        </w:rPr>
        <w:t>;</w:t>
      </w:r>
    </w:p>
    <w:p w:rsidR="00661AC4" w:rsidRPr="006D5D04" w:rsidRDefault="00661AC4" w:rsidP="00661AC4">
      <w:pPr>
        <w:ind w:firstLine="567"/>
        <w:jc w:val="both"/>
        <w:rPr>
          <w:sz w:val="24"/>
          <w:szCs w:val="24"/>
        </w:rPr>
      </w:pPr>
      <w:r w:rsidRPr="006D5D04">
        <w:rPr>
          <w:sz w:val="24"/>
          <w:szCs w:val="26"/>
        </w:rPr>
        <w:t>- заблаговременно сформировать заявку на проведение работ организации, ответственной за проведение работ по развертыванию, обслуживанию и дежурству на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6"/>
        </w:rPr>
        <w:t>;</w:t>
      </w:r>
    </w:p>
    <w:p w:rsidR="00661AC4" w:rsidRPr="006D5D04" w:rsidRDefault="00661AC4" w:rsidP="00661AC4">
      <w:pPr>
        <w:ind w:firstLine="567"/>
        <w:jc w:val="both"/>
        <w:rPr>
          <w:sz w:val="24"/>
          <w:szCs w:val="24"/>
        </w:rPr>
      </w:pPr>
      <w:r w:rsidRPr="006D5D04">
        <w:rPr>
          <w:sz w:val="24"/>
          <w:szCs w:val="24"/>
        </w:rPr>
        <w:t xml:space="preserve">- организовать для </w:t>
      </w:r>
      <w:r w:rsidRPr="006D5D04">
        <w:rPr>
          <w:sz w:val="24"/>
          <w:szCs w:val="26"/>
        </w:rPr>
        <w:t>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6"/>
        </w:rPr>
        <w:t xml:space="preserve"> </w:t>
      </w:r>
      <w:r w:rsidRPr="006D5D04">
        <w:rPr>
          <w:sz w:val="24"/>
          <w:szCs w:val="24"/>
        </w:rPr>
        <w:t>получение согласованных расчётов СЗЗ и ЗОЗ, протоколов измерений параметров физических факторов ЦГиЭ, физических измерений ЦГиЭ и получение санитарно-гигиенического заключения санитарного паспорта</w:t>
      </w:r>
      <w:r w:rsidRPr="006D5D04">
        <w:rPr>
          <w:sz w:val="24"/>
          <w:szCs w:val="26"/>
        </w:rPr>
        <w:t>;</w:t>
      </w:r>
      <w:r w:rsidRPr="006D5D04">
        <w:rPr>
          <w:sz w:val="24"/>
          <w:szCs w:val="24"/>
        </w:rPr>
        <w:t xml:space="preserve"> 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 xml:space="preserve">- с </w:t>
      </w:r>
      <w:del w:id="3" w:author="Андрей Ленковец" w:date="2019-01-29T08:07:00Z">
        <w:r w:rsidDel="009F06C9">
          <w:rPr>
            <w:sz w:val="24"/>
            <w:szCs w:val="26"/>
          </w:rPr>
          <w:delText>1</w:delText>
        </w:r>
        <w:r w:rsidR="00DD5868" w:rsidDel="009F06C9">
          <w:rPr>
            <w:sz w:val="24"/>
            <w:szCs w:val="26"/>
          </w:rPr>
          <w:delText>2</w:delText>
        </w:r>
      </w:del>
      <w:ins w:id="4" w:author="Андрей Ленковец" w:date="2019-01-29T08:07:00Z">
        <w:r w:rsidR="009F06C9">
          <w:rPr>
            <w:sz w:val="24"/>
            <w:szCs w:val="26"/>
          </w:rPr>
          <w:t>13</w:t>
        </w:r>
      </w:ins>
      <w:r w:rsidRPr="006D5D04">
        <w:rPr>
          <w:sz w:val="24"/>
          <w:szCs w:val="26"/>
        </w:rPr>
        <w:t xml:space="preserve">:00 </w:t>
      </w:r>
      <w:r>
        <w:rPr>
          <w:sz w:val="24"/>
          <w:szCs w:val="26"/>
        </w:rPr>
        <w:t>29</w:t>
      </w:r>
      <w:r w:rsidRPr="006D5D04">
        <w:rPr>
          <w:sz w:val="24"/>
          <w:szCs w:val="26"/>
        </w:rPr>
        <w:t>.</w:t>
      </w:r>
      <w:r>
        <w:rPr>
          <w:sz w:val="24"/>
          <w:szCs w:val="26"/>
        </w:rPr>
        <w:t>01</w:t>
      </w:r>
      <w:r w:rsidRPr="006D5D04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6D5D04">
        <w:rPr>
          <w:sz w:val="24"/>
          <w:szCs w:val="26"/>
        </w:rPr>
        <w:t xml:space="preserve"> принять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6"/>
        </w:rPr>
        <w:t xml:space="preserve"> по адресу </w:t>
      </w:r>
      <w:r w:rsidR="00DD5868" w:rsidRPr="00DD5868">
        <w:rPr>
          <w:sz w:val="24"/>
          <w:szCs w:val="26"/>
        </w:rPr>
        <w:t>Витебская обл., Витебский р-н, г. Витебск, ул. П.Бровки, 50, административное здание СЭЗ "Витебск"</w:t>
      </w:r>
      <w:r w:rsidRPr="006D5D04">
        <w:rPr>
          <w:sz w:val="24"/>
          <w:szCs w:val="26"/>
        </w:rPr>
        <w:t xml:space="preserve"> от перевозчика;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 xml:space="preserve">- при наличии корректно предоставленных данных по п.1 и выполнения мероприятий по п.2, с </w:t>
      </w:r>
      <w:r>
        <w:rPr>
          <w:sz w:val="24"/>
          <w:szCs w:val="26"/>
        </w:rPr>
        <w:t>10</w:t>
      </w:r>
      <w:r w:rsidRPr="006D5D04">
        <w:rPr>
          <w:sz w:val="24"/>
          <w:szCs w:val="26"/>
        </w:rPr>
        <w:t xml:space="preserve">:00 </w:t>
      </w:r>
      <w:r>
        <w:rPr>
          <w:sz w:val="24"/>
          <w:szCs w:val="26"/>
        </w:rPr>
        <w:t>30</w:t>
      </w:r>
      <w:r w:rsidRPr="006D5D04">
        <w:rPr>
          <w:sz w:val="24"/>
          <w:szCs w:val="26"/>
        </w:rPr>
        <w:t>.</w:t>
      </w:r>
      <w:r>
        <w:rPr>
          <w:sz w:val="24"/>
          <w:szCs w:val="26"/>
        </w:rPr>
        <w:t>01</w:t>
      </w:r>
      <w:r w:rsidRPr="006D5D04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6D5D04">
        <w:rPr>
          <w:sz w:val="24"/>
          <w:szCs w:val="26"/>
        </w:rPr>
        <w:t xml:space="preserve"> обеспечить развертывание пБС-</w:t>
      </w:r>
      <w:r w:rsidRPr="00BF3786"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6"/>
        </w:rPr>
        <w:t xml:space="preserve"> в конфигурации:</w:t>
      </w:r>
    </w:p>
    <w:p w:rsidR="00DD5868" w:rsidRDefault="00661AC4" w:rsidP="00DD5868">
      <w:pPr>
        <w:ind w:firstLine="567"/>
        <w:jc w:val="both"/>
        <w:rPr>
          <w:szCs w:val="28"/>
        </w:rPr>
      </w:pPr>
      <w:r w:rsidRPr="00661AC4">
        <w:rPr>
          <w:sz w:val="24"/>
          <w:szCs w:val="26"/>
        </w:rPr>
        <w:t>•</w:t>
      </w:r>
      <w:r w:rsidRPr="00661AC4">
        <w:rPr>
          <w:sz w:val="24"/>
          <w:szCs w:val="26"/>
        </w:rPr>
        <w:tab/>
      </w:r>
      <w:r w:rsidR="00DD5868" w:rsidRPr="00DD5868">
        <w:rPr>
          <w:sz w:val="24"/>
          <w:szCs w:val="26"/>
        </w:rPr>
        <w:t>U2100 (3/3/3)  U900 (1/1/1)  D1800 (3/3/3)  G900 (1/1/1)</w:t>
      </w:r>
      <w:r w:rsidR="00DD5868">
        <w:rPr>
          <w:sz w:val="24"/>
          <w:szCs w:val="26"/>
        </w:rPr>
        <w:t>;</w:t>
      </w:r>
    </w:p>
    <w:p w:rsidR="003C2F3C" w:rsidRPr="003C2F3C" w:rsidRDefault="00DD5868" w:rsidP="00DD5868">
      <w:pPr>
        <w:ind w:firstLine="567"/>
        <w:jc w:val="both"/>
        <w:rPr>
          <w:sz w:val="24"/>
          <w:szCs w:val="26"/>
        </w:rPr>
      </w:pPr>
      <w:r w:rsidRPr="00661AC4">
        <w:rPr>
          <w:sz w:val="24"/>
          <w:szCs w:val="26"/>
        </w:rPr>
        <w:t>•</w:t>
      </w:r>
      <w:r w:rsidR="003C2F3C" w:rsidRPr="005A3E3D">
        <w:rPr>
          <w:sz w:val="24"/>
          <w:szCs w:val="26"/>
        </w:rPr>
        <w:tab/>
        <w:t xml:space="preserve">Антенны для </w:t>
      </w:r>
      <w:r w:rsidRPr="00DD5868">
        <w:rPr>
          <w:sz w:val="24"/>
          <w:szCs w:val="26"/>
          <w:lang w:val="en-US"/>
        </w:rPr>
        <w:t>GU</w:t>
      </w:r>
      <w:r w:rsidRPr="007430C1">
        <w:rPr>
          <w:sz w:val="24"/>
          <w:szCs w:val="26"/>
        </w:rPr>
        <w:t>900/</w:t>
      </w:r>
      <w:r w:rsidR="003C2F3C">
        <w:rPr>
          <w:sz w:val="24"/>
          <w:szCs w:val="26"/>
          <w:lang w:val="en-US"/>
        </w:rPr>
        <w:t>DCS</w:t>
      </w:r>
      <w:r w:rsidR="003C2F3C" w:rsidRPr="003C2F3C">
        <w:rPr>
          <w:sz w:val="24"/>
          <w:szCs w:val="26"/>
        </w:rPr>
        <w:t>1800</w:t>
      </w:r>
      <w:r w:rsidR="003C2F3C" w:rsidRPr="005A3E3D">
        <w:rPr>
          <w:sz w:val="24"/>
          <w:szCs w:val="26"/>
        </w:rPr>
        <w:t xml:space="preserve">/U2100 Kathrein </w:t>
      </w:r>
      <w:r w:rsidRPr="00DD5868">
        <w:rPr>
          <w:sz w:val="24"/>
          <w:szCs w:val="26"/>
        </w:rPr>
        <w:t>742223</w:t>
      </w:r>
      <w:r w:rsidR="003C2F3C" w:rsidRPr="005A3E3D">
        <w:rPr>
          <w:sz w:val="24"/>
          <w:szCs w:val="26"/>
        </w:rPr>
        <w:t xml:space="preserve"> 3шт. Az=</w:t>
      </w:r>
      <w:r>
        <w:rPr>
          <w:sz w:val="24"/>
          <w:szCs w:val="26"/>
        </w:rPr>
        <w:t>140</w:t>
      </w:r>
      <w:r w:rsidR="003C2F3C" w:rsidRPr="005A3E3D">
        <w:rPr>
          <w:sz w:val="24"/>
          <w:szCs w:val="26"/>
        </w:rPr>
        <w:t>°/</w:t>
      </w:r>
      <w:r>
        <w:rPr>
          <w:sz w:val="24"/>
          <w:szCs w:val="26"/>
        </w:rPr>
        <w:t>260</w:t>
      </w:r>
      <w:r w:rsidR="003C2F3C" w:rsidRPr="005A3E3D">
        <w:rPr>
          <w:sz w:val="24"/>
          <w:szCs w:val="26"/>
        </w:rPr>
        <w:t>°/</w:t>
      </w:r>
      <w:r>
        <w:rPr>
          <w:sz w:val="24"/>
          <w:szCs w:val="26"/>
        </w:rPr>
        <w:t>33</w:t>
      </w:r>
      <w:r w:rsidR="003C2F3C" w:rsidRPr="005A3E3D">
        <w:rPr>
          <w:sz w:val="24"/>
          <w:szCs w:val="26"/>
        </w:rPr>
        <w:t>0°</w:t>
      </w:r>
      <w:r w:rsidR="003C2F3C" w:rsidRPr="003C2F3C">
        <w:rPr>
          <w:sz w:val="24"/>
          <w:szCs w:val="26"/>
        </w:rPr>
        <w:t xml:space="preserve">, </w:t>
      </w:r>
      <w:r w:rsidR="003C2F3C" w:rsidRPr="005A3E3D">
        <w:rPr>
          <w:sz w:val="24"/>
          <w:szCs w:val="26"/>
        </w:rPr>
        <w:t>высота подвеса 1</w:t>
      </w:r>
      <w:r>
        <w:rPr>
          <w:sz w:val="24"/>
          <w:szCs w:val="26"/>
        </w:rPr>
        <w:t>8</w:t>
      </w:r>
      <w:r w:rsidR="003C2F3C" w:rsidRPr="005A3E3D">
        <w:rPr>
          <w:sz w:val="24"/>
          <w:szCs w:val="26"/>
        </w:rPr>
        <w:t>м</w:t>
      </w:r>
      <w:r w:rsidR="003C2F3C" w:rsidRPr="003C2F3C">
        <w:rPr>
          <w:sz w:val="24"/>
          <w:szCs w:val="26"/>
        </w:rPr>
        <w:t>:</w:t>
      </w:r>
    </w:p>
    <w:p w:rsidR="003C2F3C" w:rsidRDefault="003C2F3C" w:rsidP="003C2F3C">
      <w:pPr>
        <w:jc w:val="both"/>
        <w:rPr>
          <w:sz w:val="24"/>
          <w:szCs w:val="26"/>
        </w:rPr>
      </w:pPr>
      <w:r w:rsidRPr="003C2F3C">
        <w:rPr>
          <w:sz w:val="24"/>
          <w:szCs w:val="26"/>
        </w:rPr>
        <w:t xml:space="preserve">Сектор № 1 Тм =  1 °, Те = </w:t>
      </w:r>
      <w:r w:rsidR="00DD5868">
        <w:rPr>
          <w:sz w:val="24"/>
          <w:szCs w:val="26"/>
        </w:rPr>
        <w:t>2</w:t>
      </w:r>
      <w:r w:rsidRPr="003C2F3C">
        <w:rPr>
          <w:sz w:val="24"/>
          <w:szCs w:val="26"/>
        </w:rPr>
        <w:t xml:space="preserve">/2/2° ;     </w:t>
      </w:r>
    </w:p>
    <w:p w:rsidR="003C2F3C" w:rsidRDefault="003C2F3C" w:rsidP="003C2F3C">
      <w:pPr>
        <w:jc w:val="both"/>
        <w:rPr>
          <w:sz w:val="24"/>
          <w:szCs w:val="26"/>
        </w:rPr>
      </w:pPr>
      <w:r w:rsidRPr="003C2F3C">
        <w:rPr>
          <w:sz w:val="24"/>
          <w:szCs w:val="26"/>
        </w:rPr>
        <w:t xml:space="preserve">Сектор № 2 Тм =  </w:t>
      </w:r>
      <w:r w:rsidR="00DD5868">
        <w:rPr>
          <w:sz w:val="24"/>
          <w:szCs w:val="26"/>
        </w:rPr>
        <w:t>1</w:t>
      </w:r>
      <w:r w:rsidRPr="003C2F3C">
        <w:rPr>
          <w:sz w:val="24"/>
          <w:szCs w:val="26"/>
        </w:rPr>
        <w:t xml:space="preserve"> °, Те = </w:t>
      </w:r>
      <w:r w:rsidR="00DD5868">
        <w:rPr>
          <w:sz w:val="24"/>
          <w:szCs w:val="26"/>
        </w:rPr>
        <w:t>2</w:t>
      </w:r>
      <w:r w:rsidRPr="003C2F3C">
        <w:rPr>
          <w:sz w:val="24"/>
          <w:szCs w:val="26"/>
        </w:rPr>
        <w:t>/2/2°</w:t>
      </w:r>
      <w:r>
        <w:rPr>
          <w:sz w:val="24"/>
          <w:szCs w:val="26"/>
        </w:rPr>
        <w:t>;</w:t>
      </w:r>
      <w:r w:rsidRPr="003C2F3C">
        <w:rPr>
          <w:sz w:val="24"/>
          <w:szCs w:val="26"/>
        </w:rPr>
        <w:t xml:space="preserve"> </w:t>
      </w:r>
    </w:p>
    <w:p w:rsidR="003C2F3C" w:rsidRDefault="003C2F3C" w:rsidP="003C2F3C">
      <w:pPr>
        <w:jc w:val="both"/>
        <w:rPr>
          <w:sz w:val="24"/>
          <w:szCs w:val="26"/>
        </w:rPr>
      </w:pPr>
      <w:r w:rsidRPr="003C2F3C">
        <w:rPr>
          <w:sz w:val="24"/>
          <w:szCs w:val="26"/>
        </w:rPr>
        <w:t xml:space="preserve">Сектор № 3 Тм =  1 °, Те = </w:t>
      </w:r>
      <w:r w:rsidR="00DD5868">
        <w:rPr>
          <w:sz w:val="24"/>
          <w:szCs w:val="26"/>
        </w:rPr>
        <w:t>2</w:t>
      </w:r>
      <w:r w:rsidRPr="003C2F3C">
        <w:rPr>
          <w:sz w:val="24"/>
          <w:szCs w:val="26"/>
        </w:rPr>
        <w:t>/2/2°</w:t>
      </w:r>
      <w:r>
        <w:rPr>
          <w:sz w:val="24"/>
          <w:szCs w:val="26"/>
        </w:rPr>
        <w:t>;</w:t>
      </w:r>
      <w:r w:rsidRPr="005A3E3D">
        <w:rPr>
          <w:sz w:val="24"/>
          <w:szCs w:val="26"/>
        </w:rPr>
        <w:t xml:space="preserve">  </w:t>
      </w:r>
    </w:p>
    <w:p w:rsidR="007A25C4" w:rsidRPr="00FF7C0A" w:rsidRDefault="007A25C4" w:rsidP="007A25C4">
      <w:pPr>
        <w:ind w:firstLine="567"/>
        <w:jc w:val="both"/>
        <w:rPr>
          <w:sz w:val="24"/>
          <w:szCs w:val="26"/>
        </w:rPr>
      </w:pPr>
      <w:r w:rsidRPr="00FF7C0A">
        <w:rPr>
          <w:sz w:val="24"/>
          <w:szCs w:val="26"/>
        </w:rPr>
        <w:t>•</w:t>
      </w:r>
      <w:r w:rsidRPr="00FF7C0A">
        <w:rPr>
          <w:sz w:val="24"/>
          <w:szCs w:val="26"/>
        </w:rPr>
        <w:tab/>
      </w:r>
      <w:r>
        <w:rPr>
          <w:sz w:val="24"/>
          <w:szCs w:val="26"/>
          <w:lang w:val="en-US"/>
        </w:rPr>
        <w:t>BBU</w:t>
      </w:r>
      <w:r w:rsidRPr="00FF7C0A">
        <w:rPr>
          <w:sz w:val="24"/>
          <w:szCs w:val="26"/>
        </w:rPr>
        <w:t xml:space="preserve"> – </w:t>
      </w:r>
      <w:r>
        <w:rPr>
          <w:sz w:val="24"/>
          <w:szCs w:val="26"/>
        </w:rPr>
        <w:t>1шт</w:t>
      </w:r>
      <w:r w:rsidRPr="00FF7C0A">
        <w:rPr>
          <w:sz w:val="24"/>
          <w:szCs w:val="26"/>
        </w:rPr>
        <w:t xml:space="preserve"> (</w:t>
      </w:r>
      <w:r w:rsidR="00DD5868" w:rsidRPr="00DD5868">
        <w:rPr>
          <w:sz w:val="24"/>
          <w:szCs w:val="26"/>
        </w:rPr>
        <w:t>UMPT, UBRI, 2UBBPe4, 2UBBPd2, WBBPf4, 2UPEUc,</w:t>
      </w:r>
      <w:r w:rsidRPr="00DD5868">
        <w:rPr>
          <w:sz w:val="24"/>
          <w:szCs w:val="26"/>
        </w:rPr>
        <w:t>)</w:t>
      </w:r>
      <w:r w:rsidRPr="00FF7C0A">
        <w:rPr>
          <w:sz w:val="24"/>
          <w:szCs w:val="26"/>
        </w:rPr>
        <w:t>;</w:t>
      </w:r>
    </w:p>
    <w:p w:rsidR="003C2F3C" w:rsidRPr="00DD5868" w:rsidRDefault="003C2F3C" w:rsidP="00DD5868">
      <w:pPr>
        <w:ind w:firstLine="567"/>
        <w:jc w:val="both"/>
        <w:rPr>
          <w:sz w:val="24"/>
          <w:szCs w:val="26"/>
        </w:rPr>
      </w:pPr>
      <w:r w:rsidRPr="00DD5868">
        <w:rPr>
          <w:sz w:val="24"/>
          <w:szCs w:val="26"/>
        </w:rPr>
        <w:t>•</w:t>
      </w:r>
      <w:r w:rsidRPr="00DD5868">
        <w:rPr>
          <w:sz w:val="24"/>
          <w:szCs w:val="26"/>
        </w:rPr>
        <w:tab/>
      </w:r>
      <w:r w:rsidR="00DD5868" w:rsidRPr="00DD5868">
        <w:rPr>
          <w:sz w:val="24"/>
          <w:szCs w:val="26"/>
        </w:rPr>
        <w:t>РРЛ Optix RTN900 модель RTN905 2E конфигурации 18GHz 1+0</w:t>
      </w:r>
      <w:r w:rsidRPr="00DD5868">
        <w:rPr>
          <w:sz w:val="24"/>
          <w:szCs w:val="26"/>
        </w:rPr>
        <w:t>.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организовать установку кроссировок в соответствии со схемой организации транспорта и выданными кроссировками;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обеспечить работоспособность генераторной установки и организовать бесперебойную д</w:t>
      </w:r>
      <w:r>
        <w:rPr>
          <w:sz w:val="24"/>
          <w:szCs w:val="26"/>
        </w:rPr>
        <w:t>оставку топлива для работы пБС-8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6"/>
        </w:rPr>
        <w:t xml:space="preserve"> на время проведения мероприятий с </w:t>
      </w:r>
      <w:r w:rsidR="003C2F3C" w:rsidRPr="003C2F3C">
        <w:rPr>
          <w:sz w:val="24"/>
          <w:szCs w:val="26"/>
        </w:rPr>
        <w:t>29</w:t>
      </w:r>
      <w:r>
        <w:rPr>
          <w:sz w:val="24"/>
          <w:szCs w:val="26"/>
        </w:rPr>
        <w:t>.</w:t>
      </w:r>
      <w:r w:rsidR="003C2F3C" w:rsidRPr="003C2F3C">
        <w:rPr>
          <w:sz w:val="24"/>
          <w:szCs w:val="26"/>
        </w:rPr>
        <w:t>0</w:t>
      </w:r>
      <w:r>
        <w:rPr>
          <w:sz w:val="24"/>
          <w:szCs w:val="26"/>
        </w:rPr>
        <w:t>1</w:t>
      </w:r>
      <w:r w:rsidRPr="006D5D04">
        <w:rPr>
          <w:sz w:val="24"/>
          <w:szCs w:val="24"/>
        </w:rPr>
        <w:t>.201</w:t>
      </w:r>
      <w:r w:rsidR="003C2F3C" w:rsidRPr="003C2F3C">
        <w:rPr>
          <w:sz w:val="24"/>
          <w:szCs w:val="24"/>
        </w:rPr>
        <w:t>9</w:t>
      </w:r>
      <w:r w:rsidRPr="006D5D04">
        <w:rPr>
          <w:sz w:val="24"/>
          <w:szCs w:val="26"/>
        </w:rPr>
        <w:t>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обеспечить временное включение пБС-</w:t>
      </w:r>
      <w:r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4"/>
        </w:rPr>
        <w:t xml:space="preserve"> </w:t>
      </w:r>
      <w:r w:rsidRPr="006D5D04">
        <w:rPr>
          <w:sz w:val="24"/>
          <w:szCs w:val="26"/>
        </w:rPr>
        <w:t>с 1</w:t>
      </w:r>
      <w:r w:rsidR="00765BA2" w:rsidRPr="00765BA2">
        <w:rPr>
          <w:sz w:val="24"/>
          <w:szCs w:val="26"/>
        </w:rPr>
        <w:t>6</w:t>
      </w:r>
      <w:r w:rsidRPr="006D5D04">
        <w:rPr>
          <w:sz w:val="24"/>
          <w:szCs w:val="26"/>
        </w:rPr>
        <w:t xml:space="preserve">:00 </w:t>
      </w:r>
      <w:r w:rsidR="00DD5868">
        <w:rPr>
          <w:sz w:val="24"/>
          <w:szCs w:val="26"/>
        </w:rPr>
        <w:t>30</w:t>
      </w:r>
      <w:r w:rsidRPr="006D5D04">
        <w:rPr>
          <w:sz w:val="24"/>
          <w:szCs w:val="26"/>
        </w:rPr>
        <w:t>.</w:t>
      </w:r>
      <w:r w:rsidR="003C2F3C" w:rsidRPr="003C2F3C">
        <w:rPr>
          <w:sz w:val="24"/>
          <w:szCs w:val="26"/>
        </w:rPr>
        <w:t>0</w:t>
      </w:r>
      <w:r>
        <w:rPr>
          <w:sz w:val="24"/>
          <w:szCs w:val="26"/>
        </w:rPr>
        <w:t>1</w:t>
      </w:r>
      <w:r w:rsidRPr="006D5D04">
        <w:rPr>
          <w:sz w:val="24"/>
          <w:szCs w:val="26"/>
        </w:rPr>
        <w:t>.201</w:t>
      </w:r>
      <w:r w:rsidR="00765BA2" w:rsidRPr="00765BA2">
        <w:rPr>
          <w:sz w:val="24"/>
          <w:szCs w:val="26"/>
        </w:rPr>
        <w:t>9</w:t>
      </w:r>
      <w:r w:rsidRPr="006D5D04">
        <w:rPr>
          <w:sz w:val="24"/>
          <w:szCs w:val="26"/>
        </w:rPr>
        <w:t xml:space="preserve"> </w:t>
      </w:r>
      <w:r w:rsidRPr="006D5D04">
        <w:rPr>
          <w:sz w:val="24"/>
          <w:szCs w:val="24"/>
        </w:rPr>
        <w:t xml:space="preserve">для физических измерений БелГИЭ после получения </w:t>
      </w:r>
      <w:r w:rsidRPr="006D5D04">
        <w:rPr>
          <w:sz w:val="24"/>
          <w:szCs w:val="26"/>
        </w:rPr>
        <w:t>разрешения на право использования РЧС при проектировании и строительстве;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6"/>
        </w:rPr>
        <w:t>- обеспечить непосредственное включение пБС-</w:t>
      </w:r>
      <w:r>
        <w:rPr>
          <w:sz w:val="24"/>
          <w:szCs w:val="26"/>
        </w:rPr>
        <w:t>8</w:t>
      </w:r>
      <w:r w:rsidRPr="006D5D04">
        <w:rPr>
          <w:sz w:val="24"/>
          <w:szCs w:val="26"/>
        </w:rPr>
        <w:t>00</w:t>
      </w:r>
      <w:r w:rsidR="00DD5868">
        <w:rPr>
          <w:sz w:val="24"/>
          <w:szCs w:val="26"/>
        </w:rPr>
        <w:t>2</w:t>
      </w:r>
      <w:r w:rsidRPr="006D5D04">
        <w:rPr>
          <w:sz w:val="24"/>
          <w:szCs w:val="24"/>
        </w:rPr>
        <w:t xml:space="preserve"> после получения </w:t>
      </w:r>
      <w:r w:rsidRPr="006D5D04">
        <w:rPr>
          <w:sz w:val="24"/>
          <w:szCs w:val="26"/>
        </w:rPr>
        <w:t>разрешения на право использования РЧС при эксплуатации;</w:t>
      </w:r>
    </w:p>
    <w:p w:rsidR="00661AC4" w:rsidRPr="006D5D04" w:rsidRDefault="00661AC4" w:rsidP="00661AC4">
      <w:pPr>
        <w:ind w:firstLine="567"/>
        <w:jc w:val="both"/>
        <w:rPr>
          <w:sz w:val="24"/>
          <w:szCs w:val="26"/>
        </w:rPr>
      </w:pPr>
      <w:r w:rsidRPr="006D5D04">
        <w:rPr>
          <w:sz w:val="24"/>
          <w:szCs w:val="24"/>
        </w:rPr>
        <w:t>В связи с погодными условиями или техническими неисправностями, сроки развертывания, запуска, выключения и подготовки к транспортировке пБС-</w:t>
      </w:r>
      <w:r>
        <w:rPr>
          <w:sz w:val="24"/>
          <w:szCs w:val="24"/>
        </w:rPr>
        <w:t>8</w:t>
      </w:r>
      <w:r w:rsidRPr="006D5D04">
        <w:rPr>
          <w:sz w:val="24"/>
          <w:szCs w:val="24"/>
        </w:rPr>
        <w:t>00</w:t>
      </w:r>
      <w:r w:rsidR="00DD5868">
        <w:rPr>
          <w:sz w:val="24"/>
          <w:szCs w:val="24"/>
        </w:rPr>
        <w:t>2</w:t>
      </w:r>
      <w:r w:rsidRPr="006D5D04">
        <w:rPr>
          <w:sz w:val="24"/>
          <w:szCs w:val="24"/>
        </w:rPr>
        <w:t xml:space="preserve"> могут быть смещены.</w:t>
      </w:r>
    </w:p>
    <w:p w:rsidR="00661AC4" w:rsidRPr="008E1191" w:rsidRDefault="00661AC4" w:rsidP="00E07238">
      <w:pPr>
        <w:ind w:firstLine="567"/>
        <w:jc w:val="both"/>
        <w:rPr>
          <w:sz w:val="24"/>
          <w:szCs w:val="26"/>
        </w:rPr>
      </w:pPr>
    </w:p>
    <w:p w:rsidR="006C6E0A" w:rsidRDefault="006C6E0A" w:rsidP="00F9208D">
      <w:pPr>
        <w:ind w:firstLine="567"/>
        <w:jc w:val="both"/>
        <w:rPr>
          <w:sz w:val="24"/>
          <w:szCs w:val="26"/>
        </w:rPr>
      </w:pPr>
    </w:p>
    <w:p w:rsidR="00765BA2" w:rsidRDefault="00765BA2" w:rsidP="00F9208D">
      <w:pPr>
        <w:ind w:firstLine="567"/>
        <w:jc w:val="both"/>
        <w:rPr>
          <w:sz w:val="24"/>
          <w:szCs w:val="26"/>
        </w:rPr>
      </w:pPr>
    </w:p>
    <w:p w:rsidR="003A7949" w:rsidRDefault="00DD5868" w:rsidP="003A79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5.</w:t>
      </w:r>
      <w:r w:rsidR="003A7949" w:rsidRPr="00293B3D">
        <w:rPr>
          <w:sz w:val="24"/>
          <w:szCs w:val="26"/>
        </w:rPr>
        <w:t xml:space="preserve"> </w:t>
      </w:r>
      <w:r w:rsidR="003A7949" w:rsidRPr="008E1191">
        <w:rPr>
          <w:sz w:val="24"/>
          <w:szCs w:val="26"/>
        </w:rPr>
        <w:t>Начальника управления делами Могилевца Н.С.:</w:t>
      </w:r>
    </w:p>
    <w:p w:rsidR="00CE6F1C" w:rsidRDefault="00DD5868" w:rsidP="00CE6F1C">
      <w:pPr>
        <w:ind w:firstLine="567"/>
        <w:jc w:val="both"/>
        <w:rPr>
          <w:sz w:val="24"/>
          <w:szCs w:val="26"/>
        </w:rPr>
      </w:pPr>
      <w:r w:rsidRPr="00230329">
        <w:rPr>
          <w:sz w:val="24"/>
          <w:szCs w:val="26"/>
        </w:rPr>
        <w:t xml:space="preserve">- с </w:t>
      </w:r>
      <w:r>
        <w:rPr>
          <w:sz w:val="24"/>
          <w:szCs w:val="26"/>
        </w:rPr>
        <w:t>09</w:t>
      </w:r>
      <w:r w:rsidRPr="00230329">
        <w:rPr>
          <w:sz w:val="24"/>
          <w:szCs w:val="26"/>
        </w:rPr>
        <w:t xml:space="preserve">:00 </w:t>
      </w:r>
      <w:r w:rsidRPr="00765BA2">
        <w:rPr>
          <w:sz w:val="24"/>
          <w:szCs w:val="26"/>
        </w:rPr>
        <w:t>2</w:t>
      </w:r>
      <w:bookmarkStart w:id="5" w:name="_GoBack"/>
      <w:bookmarkEnd w:id="5"/>
      <w:r w:rsidRPr="00765BA2">
        <w:rPr>
          <w:sz w:val="24"/>
          <w:szCs w:val="26"/>
        </w:rPr>
        <w:t>9</w:t>
      </w:r>
      <w:r w:rsidRPr="00230329">
        <w:rPr>
          <w:sz w:val="24"/>
          <w:szCs w:val="26"/>
        </w:rPr>
        <w:t>.0</w:t>
      </w:r>
      <w:r>
        <w:rPr>
          <w:sz w:val="24"/>
          <w:szCs w:val="26"/>
        </w:rPr>
        <w:t>1</w:t>
      </w:r>
      <w:r w:rsidRPr="00230329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до 1</w:t>
      </w:r>
      <w:r w:rsidRPr="00765BA2">
        <w:rPr>
          <w:sz w:val="24"/>
          <w:szCs w:val="26"/>
        </w:rPr>
        <w:t>6</w:t>
      </w:r>
      <w:r w:rsidRPr="00230329">
        <w:rPr>
          <w:sz w:val="24"/>
          <w:szCs w:val="26"/>
        </w:rPr>
        <w:t xml:space="preserve">:00 </w:t>
      </w:r>
      <w:r>
        <w:rPr>
          <w:sz w:val="24"/>
          <w:szCs w:val="26"/>
        </w:rPr>
        <w:t>2</w:t>
      </w:r>
      <w:r w:rsidRPr="00765BA2">
        <w:rPr>
          <w:sz w:val="24"/>
          <w:szCs w:val="26"/>
        </w:rPr>
        <w:t>9</w:t>
      </w:r>
      <w:r w:rsidRPr="00230329">
        <w:rPr>
          <w:sz w:val="24"/>
          <w:szCs w:val="26"/>
        </w:rPr>
        <w:t>.0</w:t>
      </w:r>
      <w:r>
        <w:rPr>
          <w:sz w:val="24"/>
          <w:szCs w:val="26"/>
        </w:rPr>
        <w:t>1</w:t>
      </w:r>
      <w:r w:rsidRPr="00230329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230329">
        <w:rPr>
          <w:sz w:val="24"/>
          <w:szCs w:val="26"/>
        </w:rPr>
        <w:t xml:space="preserve"> провести мероприятия по организации и перемещению </w:t>
      </w:r>
      <w:r w:rsidR="00CE6F1C" w:rsidRPr="00861DE8">
        <w:rPr>
          <w:sz w:val="24"/>
          <w:szCs w:val="24"/>
        </w:rPr>
        <w:t>пБС-</w:t>
      </w:r>
      <w:r w:rsidR="00CE6F1C">
        <w:rPr>
          <w:sz w:val="24"/>
          <w:szCs w:val="24"/>
        </w:rPr>
        <w:t>800</w:t>
      </w:r>
      <w:r w:rsidR="00CE6F1C" w:rsidRPr="00DD5868">
        <w:rPr>
          <w:sz w:val="24"/>
          <w:szCs w:val="24"/>
        </w:rPr>
        <w:t>2</w:t>
      </w:r>
      <w:r w:rsidR="00CE6F1C" w:rsidRPr="00861DE8">
        <w:rPr>
          <w:sz w:val="24"/>
          <w:szCs w:val="24"/>
        </w:rPr>
        <w:t xml:space="preserve"> </w:t>
      </w:r>
      <w:r w:rsidR="00CE6F1C" w:rsidRPr="00861DE8">
        <w:rPr>
          <w:sz w:val="24"/>
          <w:szCs w:val="26"/>
        </w:rPr>
        <w:t xml:space="preserve">с адреса </w:t>
      </w:r>
      <w:r w:rsidR="00CE6F1C" w:rsidRPr="003B21F8">
        <w:rPr>
          <w:color w:val="FF0000"/>
          <w:sz w:val="24"/>
          <w:szCs w:val="26"/>
        </w:rPr>
        <w:t xml:space="preserve">Минская обл., Минский район, а. г. Колодищи, ул. </w:t>
      </w:r>
      <w:r w:rsidR="00CE6F1C" w:rsidRPr="003B21F8">
        <w:rPr>
          <w:color w:val="FF0000"/>
          <w:sz w:val="24"/>
          <w:szCs w:val="26"/>
        </w:rPr>
        <w:lastRenderedPageBreak/>
        <w:t xml:space="preserve">Культурная, 7 </w:t>
      </w:r>
      <w:r w:rsidR="00CE6F1C" w:rsidRPr="00861DE8">
        <w:rPr>
          <w:sz w:val="24"/>
          <w:szCs w:val="26"/>
        </w:rPr>
        <w:t xml:space="preserve">по адресу </w:t>
      </w:r>
      <w:r w:rsidR="00CE6F1C" w:rsidRPr="00DD5868">
        <w:rPr>
          <w:sz w:val="24"/>
          <w:szCs w:val="26"/>
        </w:rPr>
        <w:t>Витебская обл., Витебский р-н, г. Витебск, ул. П.Бровки, 50, административное здание СЭЗ "Витебск"</w:t>
      </w:r>
      <w:r w:rsidR="00CE6F1C" w:rsidRPr="00861DE8">
        <w:rPr>
          <w:sz w:val="24"/>
          <w:szCs w:val="26"/>
        </w:rPr>
        <w:t>;</w:t>
      </w:r>
    </w:p>
    <w:p w:rsidR="0025679F" w:rsidRPr="008E1191" w:rsidRDefault="006C6E0A" w:rsidP="0025679F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</w:t>
      </w:r>
      <w:r w:rsidRPr="001B5D99">
        <w:rPr>
          <w:sz w:val="24"/>
          <w:szCs w:val="26"/>
        </w:rPr>
        <w:t>2</w:t>
      </w:r>
      <w:r w:rsidR="00765BA2" w:rsidRPr="00765BA2">
        <w:rPr>
          <w:sz w:val="24"/>
          <w:szCs w:val="26"/>
        </w:rPr>
        <w:t>9</w:t>
      </w:r>
      <w:r>
        <w:rPr>
          <w:sz w:val="24"/>
          <w:szCs w:val="26"/>
        </w:rPr>
        <w:t>.01</w:t>
      </w:r>
      <w:r w:rsidRPr="008E1191">
        <w:rPr>
          <w:sz w:val="24"/>
          <w:szCs w:val="26"/>
        </w:rPr>
        <w:t>.201</w:t>
      </w:r>
      <w:r>
        <w:rPr>
          <w:sz w:val="24"/>
          <w:szCs w:val="26"/>
        </w:rPr>
        <w:t>9</w:t>
      </w:r>
      <w:r w:rsidRPr="008E1191">
        <w:rPr>
          <w:sz w:val="24"/>
          <w:szCs w:val="26"/>
        </w:rPr>
        <w:t xml:space="preserve"> </w:t>
      </w:r>
      <w:r w:rsidR="0025679F" w:rsidRPr="008E1191">
        <w:rPr>
          <w:sz w:val="24"/>
          <w:szCs w:val="26"/>
        </w:rPr>
        <w:t>предоставить транспортные средства для сопровождения организационных работ по сворачиванию, разворачиванию, контролю и обслуживанию пБС на период проведения мероприятий.</w:t>
      </w:r>
    </w:p>
    <w:p w:rsidR="00971E49" w:rsidRDefault="00971E49" w:rsidP="002459D2">
      <w:pPr>
        <w:ind w:firstLine="567"/>
        <w:jc w:val="both"/>
        <w:rPr>
          <w:sz w:val="24"/>
          <w:szCs w:val="26"/>
        </w:rPr>
      </w:pPr>
    </w:p>
    <w:p w:rsidR="00EC13CE" w:rsidRPr="008E1191" w:rsidRDefault="00CE6F1C" w:rsidP="00EC13CE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6</w:t>
      </w:r>
      <w:r w:rsidR="00EC13CE" w:rsidRPr="00293B3D">
        <w:rPr>
          <w:sz w:val="24"/>
          <w:szCs w:val="26"/>
        </w:rPr>
        <w:t xml:space="preserve">. </w:t>
      </w:r>
      <w:r w:rsidR="00EC13CE" w:rsidRPr="008E1191">
        <w:rPr>
          <w:sz w:val="24"/>
          <w:szCs w:val="26"/>
        </w:rPr>
        <w:t>Начальника отдела главного метролога Васильева С.Б.:</w:t>
      </w:r>
    </w:p>
    <w:p w:rsidR="00EC13CE" w:rsidRPr="00293B3D" w:rsidRDefault="00EC13CE" w:rsidP="00CE6F1C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 xml:space="preserve">- с </w:t>
      </w:r>
      <w:r w:rsidR="00CE6F1C">
        <w:rPr>
          <w:sz w:val="24"/>
          <w:szCs w:val="26"/>
        </w:rPr>
        <w:t>30</w:t>
      </w:r>
      <w:r w:rsidRPr="008E1191">
        <w:rPr>
          <w:sz w:val="24"/>
          <w:szCs w:val="24"/>
        </w:rPr>
        <w:t>.</w:t>
      </w:r>
      <w:r w:rsidR="006C6E0A" w:rsidRPr="006C6E0A">
        <w:rPr>
          <w:sz w:val="24"/>
          <w:szCs w:val="24"/>
        </w:rPr>
        <w:t>0</w:t>
      </w:r>
      <w:r w:rsidR="000E7A25">
        <w:rPr>
          <w:sz w:val="24"/>
          <w:szCs w:val="24"/>
        </w:rPr>
        <w:t>1</w:t>
      </w:r>
      <w:r w:rsidRPr="008E1191">
        <w:rPr>
          <w:sz w:val="24"/>
          <w:szCs w:val="24"/>
        </w:rPr>
        <w:t>.201</w:t>
      </w:r>
      <w:r w:rsidR="006C6E0A" w:rsidRPr="006C6E0A">
        <w:rPr>
          <w:sz w:val="24"/>
          <w:szCs w:val="24"/>
        </w:rPr>
        <w:t>9</w:t>
      </w:r>
      <w:r w:rsidRPr="00293B3D">
        <w:rPr>
          <w:b/>
          <w:sz w:val="24"/>
          <w:szCs w:val="24"/>
        </w:rPr>
        <w:t xml:space="preserve"> </w:t>
      </w:r>
      <w:r w:rsidRPr="00293B3D">
        <w:rPr>
          <w:sz w:val="24"/>
          <w:szCs w:val="26"/>
        </w:rPr>
        <w:t>по факту готовности пБС-</w:t>
      </w:r>
      <w:r w:rsidR="00127106">
        <w:rPr>
          <w:sz w:val="24"/>
          <w:szCs w:val="26"/>
        </w:rPr>
        <w:t>800</w:t>
      </w:r>
      <w:r w:rsidR="00CE6F1C">
        <w:rPr>
          <w:sz w:val="24"/>
          <w:szCs w:val="26"/>
        </w:rPr>
        <w:t>2</w:t>
      </w:r>
      <w:r w:rsidRPr="00293B3D">
        <w:rPr>
          <w:sz w:val="24"/>
          <w:szCs w:val="26"/>
        </w:rPr>
        <w:t xml:space="preserve"> к включению по адресу </w:t>
      </w:r>
      <w:r w:rsidR="00CE6F1C" w:rsidRPr="00861DE8">
        <w:rPr>
          <w:sz w:val="24"/>
          <w:szCs w:val="24"/>
        </w:rPr>
        <w:t>пБС-</w:t>
      </w:r>
      <w:r w:rsidR="00CE6F1C">
        <w:rPr>
          <w:sz w:val="24"/>
          <w:szCs w:val="24"/>
        </w:rPr>
        <w:t>800</w:t>
      </w:r>
      <w:r w:rsidR="00CE6F1C" w:rsidRPr="00DD5868">
        <w:rPr>
          <w:sz w:val="24"/>
          <w:szCs w:val="24"/>
        </w:rPr>
        <w:t>2</w:t>
      </w:r>
      <w:r w:rsidR="00CE6F1C" w:rsidRPr="00861DE8">
        <w:rPr>
          <w:sz w:val="24"/>
          <w:szCs w:val="24"/>
        </w:rPr>
        <w:t xml:space="preserve"> </w:t>
      </w:r>
      <w:r w:rsidR="00CE6F1C">
        <w:rPr>
          <w:sz w:val="24"/>
          <w:szCs w:val="24"/>
        </w:rPr>
        <w:t xml:space="preserve">по </w:t>
      </w:r>
      <w:r w:rsidR="00CE6F1C" w:rsidRPr="00861DE8">
        <w:rPr>
          <w:sz w:val="24"/>
          <w:szCs w:val="26"/>
        </w:rPr>
        <w:t xml:space="preserve">адресу </w:t>
      </w:r>
      <w:r w:rsidR="00CE6F1C" w:rsidRPr="00DD5868">
        <w:rPr>
          <w:sz w:val="24"/>
          <w:szCs w:val="26"/>
        </w:rPr>
        <w:t>Витебская обл., Витебский р-н, г. Витебск, ул. П.Бровки, 50, административное здание СЭЗ "Витебск"</w:t>
      </w:r>
      <w:r w:rsidR="00CE6F1C">
        <w:rPr>
          <w:sz w:val="24"/>
          <w:szCs w:val="26"/>
        </w:rPr>
        <w:t xml:space="preserve">, </w:t>
      </w:r>
      <w:r w:rsidRPr="00293B3D">
        <w:rPr>
          <w:sz w:val="24"/>
          <w:szCs w:val="26"/>
        </w:rPr>
        <w:t>организовать измерения для получения разрешения на право использования РЧС</w:t>
      </w:r>
      <w:r>
        <w:rPr>
          <w:sz w:val="24"/>
          <w:szCs w:val="26"/>
        </w:rPr>
        <w:t xml:space="preserve"> при эксплуатации</w:t>
      </w:r>
      <w:r w:rsidRPr="00293B3D">
        <w:rPr>
          <w:sz w:val="24"/>
          <w:szCs w:val="26"/>
        </w:rPr>
        <w:t>.</w:t>
      </w:r>
    </w:p>
    <w:p w:rsidR="00EC13CE" w:rsidRPr="003A7949" w:rsidRDefault="00EC13CE" w:rsidP="002459D2">
      <w:pPr>
        <w:ind w:firstLine="567"/>
        <w:jc w:val="both"/>
        <w:rPr>
          <w:sz w:val="24"/>
          <w:szCs w:val="26"/>
        </w:rPr>
      </w:pPr>
    </w:p>
    <w:p w:rsidR="002459D2" w:rsidRDefault="00CE6F1C" w:rsidP="00971E4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7</w:t>
      </w:r>
      <w:r w:rsidR="00971E49" w:rsidRPr="00193928">
        <w:rPr>
          <w:sz w:val="24"/>
          <w:szCs w:val="26"/>
        </w:rPr>
        <w:t xml:space="preserve">. </w:t>
      </w:r>
      <w:r w:rsidR="002459D2" w:rsidRPr="00F9208D">
        <w:rPr>
          <w:sz w:val="24"/>
          <w:szCs w:val="26"/>
        </w:rPr>
        <w:t xml:space="preserve">Начальника отдела главного энергетика </w:t>
      </w:r>
      <w:r w:rsidR="002459D2">
        <w:rPr>
          <w:sz w:val="24"/>
          <w:szCs w:val="26"/>
        </w:rPr>
        <w:t>Сороко А.И.</w:t>
      </w:r>
      <w:r w:rsidR="002459D2" w:rsidRPr="00F9208D">
        <w:rPr>
          <w:sz w:val="24"/>
          <w:szCs w:val="26"/>
        </w:rPr>
        <w:t>:</w:t>
      </w:r>
    </w:p>
    <w:p w:rsidR="002459D2" w:rsidRPr="00F81D90" w:rsidRDefault="002459D2" w:rsidP="002459D2">
      <w:pPr>
        <w:ind w:firstLine="567"/>
        <w:jc w:val="both"/>
        <w:rPr>
          <w:sz w:val="24"/>
          <w:szCs w:val="26"/>
        </w:rPr>
      </w:pPr>
      <w:r w:rsidRPr="008E1191">
        <w:rPr>
          <w:sz w:val="24"/>
          <w:szCs w:val="26"/>
        </w:rPr>
        <w:t>- обеспечить работоспособность</w:t>
      </w:r>
      <w:r>
        <w:rPr>
          <w:sz w:val="24"/>
          <w:szCs w:val="26"/>
        </w:rPr>
        <w:t xml:space="preserve"> системы пожаротушения </w:t>
      </w:r>
      <w:r w:rsidRPr="00F9208D">
        <w:rPr>
          <w:sz w:val="24"/>
          <w:szCs w:val="26"/>
        </w:rPr>
        <w:t>пБС-</w:t>
      </w:r>
      <w:r w:rsidR="00127106">
        <w:rPr>
          <w:sz w:val="24"/>
          <w:szCs w:val="26"/>
        </w:rPr>
        <w:t>800</w:t>
      </w:r>
      <w:r w:rsidR="00275143">
        <w:rPr>
          <w:sz w:val="24"/>
          <w:szCs w:val="26"/>
        </w:rPr>
        <w:t>2</w:t>
      </w:r>
      <w:r>
        <w:rPr>
          <w:sz w:val="24"/>
          <w:szCs w:val="26"/>
        </w:rPr>
        <w:t>.</w:t>
      </w:r>
    </w:p>
    <w:p w:rsidR="00F81D90" w:rsidRPr="006A43AD" w:rsidRDefault="00F81D90" w:rsidP="002459D2">
      <w:pPr>
        <w:ind w:firstLine="567"/>
        <w:jc w:val="both"/>
        <w:rPr>
          <w:sz w:val="24"/>
          <w:szCs w:val="26"/>
        </w:rPr>
      </w:pPr>
    </w:p>
    <w:p w:rsidR="005E29EB" w:rsidRDefault="00275143" w:rsidP="00590F39">
      <w:pPr>
        <w:ind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8</w:t>
      </w:r>
      <w:r w:rsidR="002459D2" w:rsidRPr="00F9208D">
        <w:rPr>
          <w:sz w:val="24"/>
          <w:szCs w:val="26"/>
        </w:rPr>
        <w:t xml:space="preserve">. </w:t>
      </w:r>
      <w:r w:rsidR="005E29EB">
        <w:rPr>
          <w:sz w:val="24"/>
          <w:szCs w:val="26"/>
        </w:rPr>
        <w:t>Начальника отдела качества работы сети Урбана С.А.:</w:t>
      </w:r>
    </w:p>
    <w:p w:rsidR="00FB7317" w:rsidRDefault="005E29EB" w:rsidP="00FC4CCD">
      <w:pPr>
        <w:ind w:firstLine="567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- обеспечить анализ статистических данных и своевременное информирование УРС и УЭС по превышению </w:t>
      </w:r>
      <w:r>
        <w:rPr>
          <w:sz w:val="24"/>
          <w:szCs w:val="26"/>
          <w:lang w:val="en-US"/>
        </w:rPr>
        <w:t>KPI</w:t>
      </w:r>
      <w:r w:rsidRPr="005E29EB">
        <w:rPr>
          <w:sz w:val="24"/>
          <w:szCs w:val="26"/>
        </w:rPr>
        <w:t xml:space="preserve"> </w:t>
      </w:r>
      <w:r>
        <w:rPr>
          <w:sz w:val="24"/>
          <w:szCs w:val="26"/>
        </w:rPr>
        <w:t xml:space="preserve">зон работы </w:t>
      </w:r>
      <w:r w:rsidR="00637914">
        <w:rPr>
          <w:sz w:val="24"/>
          <w:szCs w:val="26"/>
        </w:rPr>
        <w:t xml:space="preserve">секторов </w:t>
      </w:r>
      <w:r>
        <w:rPr>
          <w:sz w:val="24"/>
          <w:szCs w:val="26"/>
        </w:rPr>
        <w:t xml:space="preserve">базовых станций при </w:t>
      </w:r>
      <w:r w:rsidR="00935985">
        <w:rPr>
          <w:sz w:val="24"/>
          <w:szCs w:val="26"/>
        </w:rPr>
        <w:t xml:space="preserve">выключении и </w:t>
      </w:r>
      <w:r>
        <w:rPr>
          <w:sz w:val="24"/>
          <w:szCs w:val="26"/>
        </w:rPr>
        <w:t>включении</w:t>
      </w:r>
      <w:r w:rsidR="00935985">
        <w:rPr>
          <w:sz w:val="24"/>
          <w:szCs w:val="26"/>
        </w:rPr>
        <w:t xml:space="preserve">, </w:t>
      </w:r>
      <w:r w:rsidR="00156D20">
        <w:rPr>
          <w:sz w:val="24"/>
          <w:szCs w:val="26"/>
        </w:rPr>
        <w:t xml:space="preserve">работе </w:t>
      </w:r>
      <w:r w:rsidRPr="00193928">
        <w:rPr>
          <w:sz w:val="24"/>
          <w:szCs w:val="26"/>
        </w:rPr>
        <w:t>пБС-</w:t>
      </w:r>
      <w:r w:rsidR="00127106">
        <w:rPr>
          <w:sz w:val="24"/>
          <w:szCs w:val="24"/>
        </w:rPr>
        <w:t>800</w:t>
      </w:r>
      <w:r w:rsidR="00275143">
        <w:rPr>
          <w:sz w:val="24"/>
          <w:szCs w:val="24"/>
        </w:rPr>
        <w:t xml:space="preserve">2 </w:t>
      </w:r>
      <w:r>
        <w:rPr>
          <w:sz w:val="24"/>
          <w:szCs w:val="26"/>
        </w:rPr>
        <w:t xml:space="preserve">по адресу </w:t>
      </w:r>
      <w:r w:rsidR="00275143" w:rsidRPr="00DD5868">
        <w:rPr>
          <w:sz w:val="24"/>
          <w:szCs w:val="26"/>
        </w:rPr>
        <w:t>Витебская обл., Витебский р-н, г. Витебск, ул. П.Бровки, 50, административное здание СЭЗ "Витебск"</w:t>
      </w:r>
      <w:r w:rsidR="004B39E7">
        <w:rPr>
          <w:sz w:val="24"/>
          <w:szCs w:val="26"/>
        </w:rPr>
        <w:t>.</w:t>
      </w:r>
    </w:p>
    <w:p w:rsidR="00637914" w:rsidRPr="000B0EC7" w:rsidRDefault="00637914" w:rsidP="00FC4CCD">
      <w:pPr>
        <w:ind w:firstLine="567"/>
        <w:jc w:val="both"/>
        <w:rPr>
          <w:sz w:val="24"/>
          <w:szCs w:val="26"/>
        </w:rPr>
      </w:pPr>
    </w:p>
    <w:p w:rsidR="00B67EA7" w:rsidRPr="00193928" w:rsidRDefault="00275143" w:rsidP="00D35C31">
      <w:pPr>
        <w:ind w:right="-108" w:firstLine="567"/>
        <w:jc w:val="both"/>
        <w:rPr>
          <w:sz w:val="24"/>
          <w:szCs w:val="26"/>
        </w:rPr>
      </w:pPr>
      <w:r>
        <w:rPr>
          <w:b/>
          <w:sz w:val="24"/>
          <w:szCs w:val="26"/>
        </w:rPr>
        <w:t>9</w:t>
      </w:r>
      <w:r w:rsidR="00B67EA7" w:rsidRPr="00193928">
        <w:rPr>
          <w:sz w:val="24"/>
          <w:szCs w:val="26"/>
        </w:rPr>
        <w:t>. Контроль за исполнением данного распоряжения оставляю за собой.</w:t>
      </w:r>
    </w:p>
    <w:p w:rsidR="00590F39" w:rsidRDefault="00590F39" w:rsidP="00590F39">
      <w:pPr>
        <w:jc w:val="both"/>
        <w:rPr>
          <w:sz w:val="18"/>
        </w:rPr>
      </w:pPr>
    </w:p>
    <w:p w:rsidR="00E300A7" w:rsidRPr="00193928" w:rsidRDefault="00E300A7" w:rsidP="00590F39">
      <w:pPr>
        <w:jc w:val="both"/>
        <w:rPr>
          <w:sz w:val="18"/>
        </w:rPr>
      </w:pPr>
    </w:p>
    <w:p w:rsidR="003C3CA8" w:rsidRPr="00A92771" w:rsidRDefault="003C3CA8" w:rsidP="00590F39">
      <w:pPr>
        <w:jc w:val="both"/>
        <w:rPr>
          <w:sz w:val="18"/>
        </w:rPr>
      </w:pPr>
    </w:p>
    <w:p w:rsidR="00590F39" w:rsidRPr="00193928" w:rsidRDefault="00440E32" w:rsidP="00590F39">
      <w:pPr>
        <w:rPr>
          <w:sz w:val="18"/>
        </w:rPr>
      </w:pPr>
      <w:r>
        <w:rPr>
          <w:sz w:val="24"/>
          <w:szCs w:val="26"/>
        </w:rPr>
        <w:t xml:space="preserve">         </w:t>
      </w:r>
      <w:r w:rsidR="00546A30">
        <w:rPr>
          <w:sz w:val="24"/>
          <w:szCs w:val="26"/>
        </w:rPr>
        <w:t>Р</w:t>
      </w:r>
      <w:r w:rsidR="004D5221">
        <w:rPr>
          <w:sz w:val="24"/>
          <w:szCs w:val="26"/>
        </w:rPr>
        <w:t>уководител</w:t>
      </w:r>
      <w:r w:rsidR="00546A30">
        <w:rPr>
          <w:sz w:val="24"/>
          <w:szCs w:val="26"/>
        </w:rPr>
        <w:t>ь</w:t>
      </w:r>
      <w:r w:rsidR="004D5221">
        <w:rPr>
          <w:sz w:val="24"/>
          <w:szCs w:val="26"/>
        </w:rPr>
        <w:t xml:space="preserve"> технического департамента</w:t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90F39" w:rsidRPr="00193928">
        <w:rPr>
          <w:sz w:val="24"/>
          <w:szCs w:val="26"/>
        </w:rPr>
        <w:tab/>
      </w:r>
      <w:r w:rsidR="00546A30">
        <w:rPr>
          <w:sz w:val="24"/>
          <w:szCs w:val="26"/>
        </w:rPr>
        <w:t xml:space="preserve">             Тяжких А.П.</w:t>
      </w:r>
    </w:p>
    <w:p w:rsidR="00590F39" w:rsidRPr="004D5221" w:rsidRDefault="00590F39" w:rsidP="00590F39">
      <w:pPr>
        <w:rPr>
          <w:sz w:val="16"/>
        </w:rPr>
      </w:pPr>
    </w:p>
    <w:p w:rsidR="003C3CA8" w:rsidRDefault="003C3CA8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E446AB" w:rsidRDefault="00E446AB">
      <w:pPr>
        <w:rPr>
          <w:sz w:val="16"/>
        </w:rPr>
      </w:pPr>
    </w:p>
    <w:p w:rsidR="00A63138" w:rsidRDefault="00A63138">
      <w:pPr>
        <w:rPr>
          <w:sz w:val="16"/>
        </w:rPr>
      </w:pPr>
    </w:p>
    <w:p w:rsidR="00590F39" w:rsidRPr="004D5221" w:rsidRDefault="00E446AB">
      <w:pPr>
        <w:rPr>
          <w:sz w:val="16"/>
        </w:rPr>
      </w:pPr>
      <w:r>
        <w:rPr>
          <w:sz w:val="16"/>
        </w:rPr>
        <w:t>Дорожко С</w:t>
      </w:r>
      <w:r w:rsidR="002E0AA2">
        <w:rPr>
          <w:sz w:val="16"/>
        </w:rPr>
        <w:t>.</w:t>
      </w:r>
      <w:r>
        <w:rPr>
          <w:sz w:val="16"/>
        </w:rPr>
        <w:t>С.</w:t>
      </w:r>
      <w:r w:rsidR="002E0AA2">
        <w:rPr>
          <w:sz w:val="16"/>
        </w:rPr>
        <w:t xml:space="preserve"> 7576</w:t>
      </w:r>
      <w:r>
        <w:rPr>
          <w:sz w:val="16"/>
        </w:rPr>
        <w:t>793</w:t>
      </w:r>
    </w:p>
    <w:sectPr w:rsidR="00590F39" w:rsidRPr="004D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E40" w:rsidRDefault="00BA7E40" w:rsidP="00FA4E6E">
      <w:r>
        <w:separator/>
      </w:r>
    </w:p>
  </w:endnote>
  <w:endnote w:type="continuationSeparator" w:id="0">
    <w:p w:rsidR="00BA7E40" w:rsidRDefault="00BA7E40" w:rsidP="00FA4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E40" w:rsidRDefault="00BA7E40" w:rsidP="00FA4E6E">
      <w:r>
        <w:separator/>
      </w:r>
    </w:p>
  </w:footnote>
  <w:footnote w:type="continuationSeparator" w:id="0">
    <w:p w:rsidR="00BA7E40" w:rsidRDefault="00BA7E40" w:rsidP="00FA4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0AA"/>
    <w:multiLevelType w:val="hybridMultilevel"/>
    <w:tmpl w:val="138AED16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 w15:restartNumberingAfterBreak="0">
    <w:nsid w:val="70DC6F55"/>
    <w:multiLevelType w:val="hybridMultilevel"/>
    <w:tmpl w:val="C48A9C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7EC605B"/>
    <w:multiLevelType w:val="hybridMultilevel"/>
    <w:tmpl w:val="C0F2A2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дрей Ленковец">
    <w15:presenceInfo w15:providerId="None" w15:userId="Андрей Ленкове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0A"/>
    <w:rsid w:val="00013B7E"/>
    <w:rsid w:val="000147F0"/>
    <w:rsid w:val="00015497"/>
    <w:rsid w:val="00015F6F"/>
    <w:rsid w:val="0004035D"/>
    <w:rsid w:val="00046390"/>
    <w:rsid w:val="00046F36"/>
    <w:rsid w:val="0005519B"/>
    <w:rsid w:val="00055C97"/>
    <w:rsid w:val="00056368"/>
    <w:rsid w:val="00056B16"/>
    <w:rsid w:val="00066B8E"/>
    <w:rsid w:val="00073D81"/>
    <w:rsid w:val="00074E96"/>
    <w:rsid w:val="00081DEE"/>
    <w:rsid w:val="000924B3"/>
    <w:rsid w:val="000A40A2"/>
    <w:rsid w:val="000A4DB7"/>
    <w:rsid w:val="000B0EC7"/>
    <w:rsid w:val="000D09F0"/>
    <w:rsid w:val="000D3489"/>
    <w:rsid w:val="000D6A07"/>
    <w:rsid w:val="000D78E8"/>
    <w:rsid w:val="000E3D7D"/>
    <w:rsid w:val="000E78AD"/>
    <w:rsid w:val="000E7A25"/>
    <w:rsid w:val="000F4695"/>
    <w:rsid w:val="000F4A52"/>
    <w:rsid w:val="000F5AA6"/>
    <w:rsid w:val="000F5B4E"/>
    <w:rsid w:val="000F5E49"/>
    <w:rsid w:val="00100C0D"/>
    <w:rsid w:val="00110C7F"/>
    <w:rsid w:val="00116BE6"/>
    <w:rsid w:val="00127106"/>
    <w:rsid w:val="00144A75"/>
    <w:rsid w:val="00144B78"/>
    <w:rsid w:val="00145AC3"/>
    <w:rsid w:val="001518A8"/>
    <w:rsid w:val="00152C47"/>
    <w:rsid w:val="00153C76"/>
    <w:rsid w:val="00156D20"/>
    <w:rsid w:val="00166270"/>
    <w:rsid w:val="00184364"/>
    <w:rsid w:val="00185AF7"/>
    <w:rsid w:val="001935C1"/>
    <w:rsid w:val="00193928"/>
    <w:rsid w:val="001A2597"/>
    <w:rsid w:val="001B5D99"/>
    <w:rsid w:val="001B7BD8"/>
    <w:rsid w:val="001C0B00"/>
    <w:rsid w:val="001C1935"/>
    <w:rsid w:val="001C47B3"/>
    <w:rsid w:val="001C6E45"/>
    <w:rsid w:val="001C7C0D"/>
    <w:rsid w:val="001D142C"/>
    <w:rsid w:val="001D7EE7"/>
    <w:rsid w:val="001E6C47"/>
    <w:rsid w:val="001F60B2"/>
    <w:rsid w:val="002278FA"/>
    <w:rsid w:val="0023077B"/>
    <w:rsid w:val="00230B81"/>
    <w:rsid w:val="00231082"/>
    <w:rsid w:val="00240CD1"/>
    <w:rsid w:val="00243247"/>
    <w:rsid w:val="002459D2"/>
    <w:rsid w:val="0025371F"/>
    <w:rsid w:val="0025679F"/>
    <w:rsid w:val="0025736F"/>
    <w:rsid w:val="00262EB8"/>
    <w:rsid w:val="00275143"/>
    <w:rsid w:val="0029631C"/>
    <w:rsid w:val="002A7EDF"/>
    <w:rsid w:val="002D3563"/>
    <w:rsid w:val="002E0AA2"/>
    <w:rsid w:val="002E1DBA"/>
    <w:rsid w:val="002E68ED"/>
    <w:rsid w:val="002F2EA3"/>
    <w:rsid w:val="002F7C47"/>
    <w:rsid w:val="003000E7"/>
    <w:rsid w:val="00301132"/>
    <w:rsid w:val="00316A1A"/>
    <w:rsid w:val="00345314"/>
    <w:rsid w:val="003453C7"/>
    <w:rsid w:val="00347803"/>
    <w:rsid w:val="00351802"/>
    <w:rsid w:val="00353870"/>
    <w:rsid w:val="00366BD2"/>
    <w:rsid w:val="00371A6E"/>
    <w:rsid w:val="003918AB"/>
    <w:rsid w:val="00394F9E"/>
    <w:rsid w:val="003960B3"/>
    <w:rsid w:val="003963F9"/>
    <w:rsid w:val="003A7949"/>
    <w:rsid w:val="003B0F78"/>
    <w:rsid w:val="003B18D6"/>
    <w:rsid w:val="003C2F3C"/>
    <w:rsid w:val="003C3CA8"/>
    <w:rsid w:val="003D0595"/>
    <w:rsid w:val="003D0E2D"/>
    <w:rsid w:val="003D1CDE"/>
    <w:rsid w:val="003E0120"/>
    <w:rsid w:val="003E6A2B"/>
    <w:rsid w:val="003F40FD"/>
    <w:rsid w:val="003F633B"/>
    <w:rsid w:val="00403941"/>
    <w:rsid w:val="00404D9C"/>
    <w:rsid w:val="00406730"/>
    <w:rsid w:val="00406D3F"/>
    <w:rsid w:val="0040761D"/>
    <w:rsid w:val="00411669"/>
    <w:rsid w:val="00413D48"/>
    <w:rsid w:val="00440E32"/>
    <w:rsid w:val="00452BC7"/>
    <w:rsid w:val="004549BE"/>
    <w:rsid w:val="00456C35"/>
    <w:rsid w:val="0045753B"/>
    <w:rsid w:val="00457B1E"/>
    <w:rsid w:val="00461CD4"/>
    <w:rsid w:val="0047030A"/>
    <w:rsid w:val="0047392E"/>
    <w:rsid w:val="0047774A"/>
    <w:rsid w:val="004850FD"/>
    <w:rsid w:val="004A0943"/>
    <w:rsid w:val="004A7D6F"/>
    <w:rsid w:val="004B39E7"/>
    <w:rsid w:val="004C0279"/>
    <w:rsid w:val="004D066C"/>
    <w:rsid w:val="004D45ED"/>
    <w:rsid w:val="004D5221"/>
    <w:rsid w:val="004D662F"/>
    <w:rsid w:val="004E0A6A"/>
    <w:rsid w:val="004F21D3"/>
    <w:rsid w:val="00500307"/>
    <w:rsid w:val="00501341"/>
    <w:rsid w:val="00507767"/>
    <w:rsid w:val="0051511F"/>
    <w:rsid w:val="005206FD"/>
    <w:rsid w:val="00523928"/>
    <w:rsid w:val="00534436"/>
    <w:rsid w:val="00544857"/>
    <w:rsid w:val="00546A30"/>
    <w:rsid w:val="00550F36"/>
    <w:rsid w:val="00567350"/>
    <w:rsid w:val="005714EB"/>
    <w:rsid w:val="00572A3E"/>
    <w:rsid w:val="00581C62"/>
    <w:rsid w:val="00590F39"/>
    <w:rsid w:val="005A4AFC"/>
    <w:rsid w:val="005A5CF8"/>
    <w:rsid w:val="005B6FD0"/>
    <w:rsid w:val="005C23BF"/>
    <w:rsid w:val="005C602D"/>
    <w:rsid w:val="005C6A44"/>
    <w:rsid w:val="005D582B"/>
    <w:rsid w:val="005E29EB"/>
    <w:rsid w:val="005E2AA0"/>
    <w:rsid w:val="005E4D2B"/>
    <w:rsid w:val="005F0355"/>
    <w:rsid w:val="00600886"/>
    <w:rsid w:val="006073CB"/>
    <w:rsid w:val="00621F13"/>
    <w:rsid w:val="00623AD4"/>
    <w:rsid w:val="00623B02"/>
    <w:rsid w:val="006320E2"/>
    <w:rsid w:val="00632181"/>
    <w:rsid w:val="00637914"/>
    <w:rsid w:val="006505C1"/>
    <w:rsid w:val="00655352"/>
    <w:rsid w:val="00661AC4"/>
    <w:rsid w:val="00667842"/>
    <w:rsid w:val="00670AD2"/>
    <w:rsid w:val="00670C4F"/>
    <w:rsid w:val="00680A7B"/>
    <w:rsid w:val="00684A32"/>
    <w:rsid w:val="006912BF"/>
    <w:rsid w:val="006A43AD"/>
    <w:rsid w:val="006A4D63"/>
    <w:rsid w:val="006B0EB1"/>
    <w:rsid w:val="006B1137"/>
    <w:rsid w:val="006B6350"/>
    <w:rsid w:val="006B6E0F"/>
    <w:rsid w:val="006C6E0A"/>
    <w:rsid w:val="006C79AF"/>
    <w:rsid w:val="006D3D69"/>
    <w:rsid w:val="006E2A57"/>
    <w:rsid w:val="006F2221"/>
    <w:rsid w:val="00712CF1"/>
    <w:rsid w:val="007133CA"/>
    <w:rsid w:val="0071534B"/>
    <w:rsid w:val="00725005"/>
    <w:rsid w:val="007425AB"/>
    <w:rsid w:val="007430C1"/>
    <w:rsid w:val="00747626"/>
    <w:rsid w:val="00757A05"/>
    <w:rsid w:val="00764C06"/>
    <w:rsid w:val="00765BA2"/>
    <w:rsid w:val="00790F13"/>
    <w:rsid w:val="00795B2B"/>
    <w:rsid w:val="00795B9D"/>
    <w:rsid w:val="007A2101"/>
    <w:rsid w:val="007A25C4"/>
    <w:rsid w:val="007C20E4"/>
    <w:rsid w:val="007C2C8E"/>
    <w:rsid w:val="007C5A6F"/>
    <w:rsid w:val="007D01CB"/>
    <w:rsid w:val="007D2A89"/>
    <w:rsid w:val="007D2BB0"/>
    <w:rsid w:val="007D4DD7"/>
    <w:rsid w:val="007E56AC"/>
    <w:rsid w:val="007F1831"/>
    <w:rsid w:val="00803544"/>
    <w:rsid w:val="00804236"/>
    <w:rsid w:val="00814CBF"/>
    <w:rsid w:val="00814E1F"/>
    <w:rsid w:val="0082488F"/>
    <w:rsid w:val="00840271"/>
    <w:rsid w:val="00842888"/>
    <w:rsid w:val="00860707"/>
    <w:rsid w:val="00861DE8"/>
    <w:rsid w:val="00865DDB"/>
    <w:rsid w:val="0088115B"/>
    <w:rsid w:val="0088116D"/>
    <w:rsid w:val="00892614"/>
    <w:rsid w:val="00893ACF"/>
    <w:rsid w:val="00896EF5"/>
    <w:rsid w:val="008A316C"/>
    <w:rsid w:val="008B0435"/>
    <w:rsid w:val="008B2815"/>
    <w:rsid w:val="008B6E6F"/>
    <w:rsid w:val="008B7A71"/>
    <w:rsid w:val="008D120A"/>
    <w:rsid w:val="008D36E0"/>
    <w:rsid w:val="008D4EEA"/>
    <w:rsid w:val="008E1191"/>
    <w:rsid w:val="008F14D2"/>
    <w:rsid w:val="008F5AF4"/>
    <w:rsid w:val="00906EF7"/>
    <w:rsid w:val="009136D4"/>
    <w:rsid w:val="009221B2"/>
    <w:rsid w:val="00935985"/>
    <w:rsid w:val="00952650"/>
    <w:rsid w:val="00971624"/>
    <w:rsid w:val="00971E49"/>
    <w:rsid w:val="00971FE4"/>
    <w:rsid w:val="00975EDE"/>
    <w:rsid w:val="00985AA0"/>
    <w:rsid w:val="00995E3B"/>
    <w:rsid w:val="009A0870"/>
    <w:rsid w:val="009B28D8"/>
    <w:rsid w:val="009C02ED"/>
    <w:rsid w:val="009C7BF3"/>
    <w:rsid w:val="009D0283"/>
    <w:rsid w:val="009D05F8"/>
    <w:rsid w:val="009D63AD"/>
    <w:rsid w:val="009D6953"/>
    <w:rsid w:val="009E6BF9"/>
    <w:rsid w:val="009E6E4B"/>
    <w:rsid w:val="009F06C9"/>
    <w:rsid w:val="00A012CC"/>
    <w:rsid w:val="00A25F2E"/>
    <w:rsid w:val="00A4217D"/>
    <w:rsid w:val="00A506A2"/>
    <w:rsid w:val="00A617BE"/>
    <w:rsid w:val="00A6222C"/>
    <w:rsid w:val="00A63138"/>
    <w:rsid w:val="00A64A02"/>
    <w:rsid w:val="00A65B4D"/>
    <w:rsid w:val="00A73C93"/>
    <w:rsid w:val="00A81C1A"/>
    <w:rsid w:val="00A90FD8"/>
    <w:rsid w:val="00A9164A"/>
    <w:rsid w:val="00A921C8"/>
    <w:rsid w:val="00A92771"/>
    <w:rsid w:val="00A93036"/>
    <w:rsid w:val="00A954AE"/>
    <w:rsid w:val="00A956B3"/>
    <w:rsid w:val="00AB6B6A"/>
    <w:rsid w:val="00AB7D8F"/>
    <w:rsid w:val="00AC00B4"/>
    <w:rsid w:val="00AC0EE0"/>
    <w:rsid w:val="00AC14BD"/>
    <w:rsid w:val="00AC3DC9"/>
    <w:rsid w:val="00AC45ED"/>
    <w:rsid w:val="00AC70C3"/>
    <w:rsid w:val="00AD16D7"/>
    <w:rsid w:val="00AE5A6E"/>
    <w:rsid w:val="00AE779B"/>
    <w:rsid w:val="00AF1525"/>
    <w:rsid w:val="00AF30E8"/>
    <w:rsid w:val="00AF4C85"/>
    <w:rsid w:val="00AF60E8"/>
    <w:rsid w:val="00AF6F9D"/>
    <w:rsid w:val="00B022A3"/>
    <w:rsid w:val="00B2279B"/>
    <w:rsid w:val="00B332FC"/>
    <w:rsid w:val="00B45794"/>
    <w:rsid w:val="00B46374"/>
    <w:rsid w:val="00B5543A"/>
    <w:rsid w:val="00B60638"/>
    <w:rsid w:val="00B63332"/>
    <w:rsid w:val="00B659DE"/>
    <w:rsid w:val="00B67EA7"/>
    <w:rsid w:val="00B862B9"/>
    <w:rsid w:val="00B95C99"/>
    <w:rsid w:val="00B97BDC"/>
    <w:rsid w:val="00BA3E5C"/>
    <w:rsid w:val="00BA70E9"/>
    <w:rsid w:val="00BA7E40"/>
    <w:rsid w:val="00BB107F"/>
    <w:rsid w:val="00BB6312"/>
    <w:rsid w:val="00BC2A55"/>
    <w:rsid w:val="00BC3EC5"/>
    <w:rsid w:val="00BD5043"/>
    <w:rsid w:val="00BE1254"/>
    <w:rsid w:val="00BE71E1"/>
    <w:rsid w:val="00BF3513"/>
    <w:rsid w:val="00C00042"/>
    <w:rsid w:val="00C04F39"/>
    <w:rsid w:val="00C057D3"/>
    <w:rsid w:val="00C1566F"/>
    <w:rsid w:val="00C159C1"/>
    <w:rsid w:val="00C30713"/>
    <w:rsid w:val="00C33A60"/>
    <w:rsid w:val="00C526ED"/>
    <w:rsid w:val="00C5794E"/>
    <w:rsid w:val="00C9052B"/>
    <w:rsid w:val="00C92A1E"/>
    <w:rsid w:val="00C943BA"/>
    <w:rsid w:val="00CA233B"/>
    <w:rsid w:val="00CA5B63"/>
    <w:rsid w:val="00CB45E0"/>
    <w:rsid w:val="00CB462D"/>
    <w:rsid w:val="00CC2AD6"/>
    <w:rsid w:val="00CD05A0"/>
    <w:rsid w:val="00CD22A4"/>
    <w:rsid w:val="00CD38A6"/>
    <w:rsid w:val="00CD5F5C"/>
    <w:rsid w:val="00CE30C2"/>
    <w:rsid w:val="00CE6D52"/>
    <w:rsid w:val="00CE6F1C"/>
    <w:rsid w:val="00CF0D73"/>
    <w:rsid w:val="00CF33AA"/>
    <w:rsid w:val="00D34DE7"/>
    <w:rsid w:val="00D35C31"/>
    <w:rsid w:val="00D4602F"/>
    <w:rsid w:val="00D4710D"/>
    <w:rsid w:val="00D522B7"/>
    <w:rsid w:val="00D5509D"/>
    <w:rsid w:val="00D60264"/>
    <w:rsid w:val="00D64B3D"/>
    <w:rsid w:val="00D710A7"/>
    <w:rsid w:val="00D72E0C"/>
    <w:rsid w:val="00D7774D"/>
    <w:rsid w:val="00D77DFA"/>
    <w:rsid w:val="00D844BD"/>
    <w:rsid w:val="00D85802"/>
    <w:rsid w:val="00D86390"/>
    <w:rsid w:val="00D87A5B"/>
    <w:rsid w:val="00D9171E"/>
    <w:rsid w:val="00D92CA5"/>
    <w:rsid w:val="00DD4014"/>
    <w:rsid w:val="00DD5868"/>
    <w:rsid w:val="00DD7F08"/>
    <w:rsid w:val="00E018E3"/>
    <w:rsid w:val="00E07238"/>
    <w:rsid w:val="00E14FED"/>
    <w:rsid w:val="00E200B0"/>
    <w:rsid w:val="00E24006"/>
    <w:rsid w:val="00E300A7"/>
    <w:rsid w:val="00E35C56"/>
    <w:rsid w:val="00E446AB"/>
    <w:rsid w:val="00E45442"/>
    <w:rsid w:val="00E521C8"/>
    <w:rsid w:val="00E52F2E"/>
    <w:rsid w:val="00E56FBA"/>
    <w:rsid w:val="00E61433"/>
    <w:rsid w:val="00E66A18"/>
    <w:rsid w:val="00E66E48"/>
    <w:rsid w:val="00E67987"/>
    <w:rsid w:val="00E85F24"/>
    <w:rsid w:val="00E865AE"/>
    <w:rsid w:val="00E9069E"/>
    <w:rsid w:val="00E93DEE"/>
    <w:rsid w:val="00EB6AA4"/>
    <w:rsid w:val="00EB6C7F"/>
    <w:rsid w:val="00EC13CE"/>
    <w:rsid w:val="00EC160E"/>
    <w:rsid w:val="00EC6A95"/>
    <w:rsid w:val="00ED05F5"/>
    <w:rsid w:val="00ED19C1"/>
    <w:rsid w:val="00EE46F8"/>
    <w:rsid w:val="00EE5951"/>
    <w:rsid w:val="00EE770A"/>
    <w:rsid w:val="00EF4603"/>
    <w:rsid w:val="00F01BD1"/>
    <w:rsid w:val="00F02CF8"/>
    <w:rsid w:val="00F042C4"/>
    <w:rsid w:val="00F04B76"/>
    <w:rsid w:val="00F055ED"/>
    <w:rsid w:val="00F05CD7"/>
    <w:rsid w:val="00F114A4"/>
    <w:rsid w:val="00F11C9C"/>
    <w:rsid w:val="00F22B31"/>
    <w:rsid w:val="00F23A50"/>
    <w:rsid w:val="00F26AF6"/>
    <w:rsid w:val="00F35DD7"/>
    <w:rsid w:val="00F3703E"/>
    <w:rsid w:val="00F73721"/>
    <w:rsid w:val="00F800F9"/>
    <w:rsid w:val="00F80A4A"/>
    <w:rsid w:val="00F81D90"/>
    <w:rsid w:val="00F8345C"/>
    <w:rsid w:val="00F865E8"/>
    <w:rsid w:val="00F9208D"/>
    <w:rsid w:val="00F92BF6"/>
    <w:rsid w:val="00F93FF6"/>
    <w:rsid w:val="00F9407B"/>
    <w:rsid w:val="00F94F7B"/>
    <w:rsid w:val="00FA2555"/>
    <w:rsid w:val="00FA4E6E"/>
    <w:rsid w:val="00FB2829"/>
    <w:rsid w:val="00FB4D77"/>
    <w:rsid w:val="00FB7317"/>
    <w:rsid w:val="00FC1FFE"/>
    <w:rsid w:val="00FC40DD"/>
    <w:rsid w:val="00FC4CCD"/>
    <w:rsid w:val="00FD2BC8"/>
    <w:rsid w:val="00FD491D"/>
    <w:rsid w:val="00FE37AD"/>
    <w:rsid w:val="00FE5763"/>
    <w:rsid w:val="00FF7056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65AE91"/>
  <w15:docId w15:val="{7CB0AF2D-B6AB-4357-873B-4C368A03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70A"/>
  </w:style>
  <w:style w:type="paragraph" w:styleId="1">
    <w:name w:val="heading 1"/>
    <w:basedOn w:val="a"/>
    <w:next w:val="a"/>
    <w:qFormat/>
    <w:rsid w:val="00EE770A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EE770A"/>
    <w:pPr>
      <w:keepNext/>
      <w:jc w:val="center"/>
      <w:outlineLvl w:val="1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EE770A"/>
    <w:pPr>
      <w:keepNext/>
      <w:jc w:val="both"/>
      <w:outlineLvl w:val="6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E770A"/>
    <w:pPr>
      <w:jc w:val="both"/>
    </w:pPr>
    <w:rPr>
      <w:sz w:val="28"/>
    </w:rPr>
  </w:style>
  <w:style w:type="paragraph" w:styleId="a4">
    <w:name w:val="header"/>
    <w:basedOn w:val="a"/>
    <w:rsid w:val="00EE770A"/>
    <w:pPr>
      <w:tabs>
        <w:tab w:val="center" w:pos="4153"/>
        <w:tab w:val="right" w:pos="8306"/>
      </w:tabs>
    </w:pPr>
  </w:style>
  <w:style w:type="paragraph" w:styleId="a5">
    <w:name w:val="caption"/>
    <w:basedOn w:val="a"/>
    <w:qFormat/>
    <w:rsid w:val="00EE770A"/>
    <w:pPr>
      <w:jc w:val="center"/>
    </w:pPr>
    <w:rPr>
      <w:sz w:val="32"/>
    </w:rPr>
  </w:style>
  <w:style w:type="paragraph" w:styleId="a6">
    <w:name w:val="footer"/>
    <w:basedOn w:val="a"/>
    <w:rsid w:val="00EE770A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CA5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E2400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E2400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0870"/>
    <w:pPr>
      <w:ind w:left="720"/>
      <w:contextualSpacing/>
    </w:pPr>
  </w:style>
  <w:style w:type="paragraph" w:styleId="ab">
    <w:name w:val="Body Text Indent"/>
    <w:basedOn w:val="a"/>
    <w:link w:val="ac"/>
    <w:rsid w:val="00655352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655352"/>
  </w:style>
  <w:style w:type="character" w:customStyle="1" w:styleId="70">
    <w:name w:val="Заголовок 7 Знак"/>
    <w:basedOn w:val="a0"/>
    <w:link w:val="7"/>
    <w:rsid w:val="008B7A7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ABEE9-EC8F-4531-A1C3-EEC3870E2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793</Words>
  <Characters>5544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Мабiльныя ТэлеСiстэмы</vt:lpstr>
      <vt:lpstr>Мабiльныя ТэлеСiстэмы</vt:lpstr>
    </vt:vector>
  </TitlesOfParts>
  <Company>Hewlett-Packard Company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Мабiльныя ТэлеСiстэмы</dc:title>
  <dc:creator>Admin</dc:creator>
  <cp:lastModifiedBy>Андрей Ленковец</cp:lastModifiedBy>
  <cp:revision>3</cp:revision>
  <cp:lastPrinted>2014-12-09T12:56:00Z</cp:lastPrinted>
  <dcterms:created xsi:type="dcterms:W3CDTF">2019-01-29T05:04:00Z</dcterms:created>
  <dcterms:modified xsi:type="dcterms:W3CDTF">2019-01-29T05:08:00Z</dcterms:modified>
</cp:coreProperties>
</file>